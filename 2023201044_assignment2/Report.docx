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7E1E6" w14:textId="6A388025" w:rsidR="008E0BC7" w:rsidRPr="00840092" w:rsidRDefault="008E0BC7" w:rsidP="00840092">
      <w:pPr>
        <w:jc w:val="center"/>
        <w:rPr>
          <w:b/>
          <w:bCs/>
          <w:sz w:val="26"/>
          <w:szCs w:val="26"/>
        </w:rPr>
      </w:pPr>
      <w:r w:rsidRPr="00782E0A">
        <w:rPr>
          <w:b/>
          <w:bCs/>
          <w:sz w:val="26"/>
          <w:szCs w:val="26"/>
        </w:rPr>
        <w:t>iNLP Assignment-2</w:t>
      </w:r>
      <w:r w:rsidR="00782E0A" w:rsidRPr="00782E0A">
        <w:rPr>
          <w:b/>
          <w:bCs/>
          <w:sz w:val="26"/>
          <w:szCs w:val="26"/>
        </w:rPr>
        <w:t xml:space="preserve">; </w:t>
      </w:r>
      <w:r w:rsidRPr="00782E0A">
        <w:rPr>
          <w:b/>
          <w:bCs/>
          <w:sz w:val="26"/>
          <w:szCs w:val="26"/>
        </w:rPr>
        <w:t>Roll: 2023201044</w:t>
      </w:r>
    </w:p>
    <w:p w14:paraId="010F1191" w14:textId="77777777" w:rsidR="00782E0A" w:rsidRDefault="00782E0A"/>
    <w:p w14:paraId="5D4BF354" w14:textId="53B16C73" w:rsidR="00DA4EF7" w:rsidRPr="00DA4EF7" w:rsidRDefault="008E0BC7" w:rsidP="00DA4EF7">
      <w:pPr>
        <w:rPr>
          <w:b/>
          <w:bCs/>
          <w:sz w:val="24"/>
          <w:szCs w:val="24"/>
          <w:u w:val="single"/>
        </w:rPr>
      </w:pPr>
      <w:r w:rsidRPr="00782E0A">
        <w:rPr>
          <w:b/>
          <w:bCs/>
          <w:sz w:val="24"/>
          <w:szCs w:val="24"/>
          <w:u w:val="single"/>
        </w:rPr>
        <w:t xml:space="preserve">Code Documentation: </w:t>
      </w:r>
    </w:p>
    <w:p w14:paraId="45C2BCC0" w14:textId="589A5882" w:rsidR="00DA4EF7" w:rsidRPr="00DA4EF7" w:rsidRDefault="00DA4EF7" w:rsidP="00DA4EF7">
      <w:r w:rsidRPr="00DA4EF7">
        <w:t>The generator.py file contains implementations of different language models, including:</w:t>
      </w:r>
    </w:p>
    <w:p w14:paraId="5ACFE66B" w14:textId="77777777" w:rsidR="00DA4EF7" w:rsidRPr="00DA4EF7" w:rsidRDefault="00DA4EF7" w:rsidP="00DA4EF7">
      <w:pPr>
        <w:numPr>
          <w:ilvl w:val="0"/>
          <w:numId w:val="1"/>
        </w:numPr>
      </w:pPr>
      <w:r w:rsidRPr="00DA4EF7">
        <w:t>Feedforward Neural Network (FFNN) - Uses a fixed-size context window.</w:t>
      </w:r>
    </w:p>
    <w:p w14:paraId="74C77A73" w14:textId="77777777" w:rsidR="00DA4EF7" w:rsidRPr="00DA4EF7" w:rsidRDefault="00DA4EF7" w:rsidP="00DA4EF7">
      <w:pPr>
        <w:numPr>
          <w:ilvl w:val="0"/>
          <w:numId w:val="1"/>
        </w:numPr>
      </w:pPr>
      <w:r w:rsidRPr="00DA4EF7">
        <w:t>Recurrent Neural Network (RNN) - Processes sequential data.</w:t>
      </w:r>
    </w:p>
    <w:p w14:paraId="23B176FB" w14:textId="77777777" w:rsidR="00DA4EF7" w:rsidRPr="00DA4EF7" w:rsidRDefault="00DA4EF7" w:rsidP="00DA4EF7">
      <w:pPr>
        <w:numPr>
          <w:ilvl w:val="0"/>
          <w:numId w:val="1"/>
        </w:numPr>
      </w:pPr>
      <w:r w:rsidRPr="00DA4EF7">
        <w:t>Long Short-Term Memory (LSTM) - An advanced RNN variant handling long-term dependencies.</w:t>
      </w:r>
    </w:p>
    <w:p w14:paraId="6A2E2F8E" w14:textId="77777777" w:rsidR="00DA4EF7" w:rsidRPr="00DA4EF7" w:rsidRDefault="00DA4EF7" w:rsidP="00DA4EF7">
      <w:r w:rsidRPr="00DA4EF7">
        <w:t>Additionally, the script includes:</w:t>
      </w:r>
    </w:p>
    <w:p w14:paraId="08E35985" w14:textId="77777777" w:rsidR="00DA4EF7" w:rsidRPr="00DA4EF7" w:rsidRDefault="00DA4EF7" w:rsidP="00DA4EF7">
      <w:pPr>
        <w:numPr>
          <w:ilvl w:val="0"/>
          <w:numId w:val="2"/>
        </w:numPr>
      </w:pPr>
      <w:r w:rsidRPr="00DA4EF7">
        <w:t>Data preprocessing functions (loading corpora, tokenization, GloVe embedding loading).</w:t>
      </w:r>
    </w:p>
    <w:p w14:paraId="14EDEB42" w14:textId="77777777" w:rsidR="00DA4EF7" w:rsidRPr="00DA4EF7" w:rsidRDefault="00DA4EF7" w:rsidP="00DA4EF7">
      <w:pPr>
        <w:numPr>
          <w:ilvl w:val="0"/>
          <w:numId w:val="2"/>
        </w:numPr>
      </w:pPr>
      <w:r w:rsidRPr="00DA4EF7">
        <w:t>Training and evaluation utilities.</w:t>
      </w:r>
    </w:p>
    <w:p w14:paraId="0666EF57" w14:textId="77777777" w:rsidR="00DA4EF7" w:rsidRPr="00DA4EF7" w:rsidRDefault="00DA4EF7" w:rsidP="00DA4EF7">
      <w:pPr>
        <w:numPr>
          <w:ilvl w:val="0"/>
          <w:numId w:val="2"/>
        </w:numPr>
      </w:pPr>
      <w:r w:rsidRPr="00DA4EF7">
        <w:t>Hyperparameter optimization using Optuna.</w:t>
      </w:r>
    </w:p>
    <w:p w14:paraId="35F87E19" w14:textId="77777777" w:rsidR="00DA4EF7" w:rsidRPr="00DA4EF7" w:rsidRDefault="00DA4EF7" w:rsidP="00DA4EF7">
      <w:r w:rsidRPr="00DA4EF7">
        <w:pict w14:anchorId="06248898">
          <v:rect id="_x0000_i1025" style="width:0;height:1.5pt" o:hralign="center" o:hrstd="t" o:hr="t" fillcolor="#a0a0a0" stroked="f"/>
        </w:pict>
      </w:r>
    </w:p>
    <w:p w14:paraId="190A6657" w14:textId="77777777" w:rsidR="00DA4EF7" w:rsidRPr="00DA4EF7" w:rsidRDefault="00DA4EF7" w:rsidP="00DA4EF7">
      <w:pPr>
        <w:rPr>
          <w:b/>
          <w:bCs/>
        </w:rPr>
      </w:pPr>
      <w:r w:rsidRPr="00DA4EF7">
        <w:rPr>
          <w:b/>
          <w:bCs/>
        </w:rPr>
        <w:t>1. Data Loading and Preprocessing</w:t>
      </w:r>
    </w:p>
    <w:p w14:paraId="3F04E89A" w14:textId="77777777" w:rsidR="00DA4EF7" w:rsidRPr="00DA4EF7" w:rsidRDefault="00DA4EF7" w:rsidP="00DA4EF7">
      <w:pPr>
        <w:rPr>
          <w:b/>
          <w:bCs/>
        </w:rPr>
      </w:pPr>
      <w:r w:rsidRPr="00DA4EF7">
        <w:rPr>
          <w:b/>
          <w:bCs/>
        </w:rPr>
        <w:t>load_corpus(corpus_path)</w:t>
      </w:r>
    </w:p>
    <w:p w14:paraId="3A5C4359" w14:textId="77777777" w:rsidR="00DA4EF7" w:rsidRPr="00DA4EF7" w:rsidRDefault="00DA4EF7" w:rsidP="00DA4EF7">
      <w:r w:rsidRPr="00DA4EF7">
        <w:t>Reads a text corpus from the specified file path and returns the raw text.</w:t>
      </w:r>
    </w:p>
    <w:p w14:paraId="00907A4A" w14:textId="77777777" w:rsidR="00DA4EF7" w:rsidRPr="00DA4EF7" w:rsidRDefault="00DA4EF7" w:rsidP="00DA4EF7">
      <w:pPr>
        <w:rPr>
          <w:b/>
          <w:bCs/>
        </w:rPr>
      </w:pPr>
      <w:r w:rsidRPr="00DA4EF7">
        <w:rPr>
          <w:b/>
          <w:bCs/>
        </w:rPr>
        <w:t>load_glove(file_path)</w:t>
      </w:r>
    </w:p>
    <w:p w14:paraId="41B00AE7" w14:textId="21BDF7F9" w:rsidR="00DA4EF7" w:rsidRPr="00DA4EF7" w:rsidRDefault="00DA4EF7" w:rsidP="00DA4EF7">
      <w:r w:rsidRPr="00DA4EF7">
        <w:t>Loads pre-trained GloVe word embeddings into a dictionary, mapping words to their vector representations.</w:t>
      </w:r>
      <w:r>
        <w:t xml:space="preserve"> </w:t>
      </w:r>
      <w:r w:rsidRPr="00DA4EF7">
        <w:rPr>
          <w:i/>
          <w:iCs/>
        </w:rPr>
        <w:t>Note</w:t>
      </w:r>
      <w:r>
        <w:t xml:space="preserve"> that the embedding size used is 300.</w:t>
      </w:r>
    </w:p>
    <w:p w14:paraId="199F053B" w14:textId="77777777" w:rsidR="00DA4EF7" w:rsidRPr="00DA4EF7" w:rsidRDefault="00DA4EF7" w:rsidP="00DA4EF7">
      <w:pPr>
        <w:rPr>
          <w:b/>
          <w:bCs/>
        </w:rPr>
      </w:pPr>
      <w:r w:rsidRPr="00DA4EF7">
        <w:rPr>
          <w:b/>
          <w:bCs/>
        </w:rPr>
        <w:t>Tokenization Functions</w:t>
      </w:r>
    </w:p>
    <w:p w14:paraId="0498680D" w14:textId="77777777" w:rsidR="00DA4EF7" w:rsidRPr="00DA4EF7" w:rsidRDefault="00DA4EF7" w:rsidP="00DA4EF7">
      <w:pPr>
        <w:rPr>
          <w:b/>
          <w:bCs/>
        </w:rPr>
      </w:pPr>
      <w:r w:rsidRPr="00DA4EF7">
        <w:rPr>
          <w:b/>
          <w:bCs/>
        </w:rPr>
        <w:t>clean_and_tokenize_1(text) &amp; clean_and_tokenize_2(text)</w:t>
      </w:r>
    </w:p>
    <w:p w14:paraId="65DC765D" w14:textId="77777777" w:rsidR="00DA4EF7" w:rsidRPr="00DA4EF7" w:rsidRDefault="00DA4EF7" w:rsidP="00DA4EF7">
      <w:r w:rsidRPr="00DA4EF7">
        <w:t>Preprocess textual data by:</w:t>
      </w:r>
    </w:p>
    <w:p w14:paraId="55B5BE1A" w14:textId="77777777" w:rsidR="00DA4EF7" w:rsidRPr="00DA4EF7" w:rsidRDefault="00DA4EF7" w:rsidP="00DA4EF7">
      <w:pPr>
        <w:numPr>
          <w:ilvl w:val="0"/>
          <w:numId w:val="3"/>
        </w:numPr>
      </w:pPr>
      <w:r w:rsidRPr="00DA4EF7">
        <w:t>Removing unnecessary sections.</w:t>
      </w:r>
    </w:p>
    <w:p w14:paraId="384AD000" w14:textId="77777777" w:rsidR="00DA4EF7" w:rsidRPr="00DA4EF7" w:rsidRDefault="00DA4EF7" w:rsidP="00DA4EF7">
      <w:pPr>
        <w:numPr>
          <w:ilvl w:val="0"/>
          <w:numId w:val="3"/>
        </w:numPr>
      </w:pPr>
      <w:r w:rsidRPr="00DA4EF7">
        <w:t>Lowercasing text.</w:t>
      </w:r>
    </w:p>
    <w:p w14:paraId="291A60B3" w14:textId="77777777" w:rsidR="00DA4EF7" w:rsidRPr="00DA4EF7" w:rsidRDefault="00DA4EF7" w:rsidP="00DA4EF7">
      <w:pPr>
        <w:numPr>
          <w:ilvl w:val="0"/>
          <w:numId w:val="3"/>
        </w:numPr>
      </w:pPr>
      <w:r w:rsidRPr="00DA4EF7">
        <w:t>Handling URLs, numbers, and punctuation.</w:t>
      </w:r>
    </w:p>
    <w:p w14:paraId="73FC7E8D" w14:textId="77777777" w:rsidR="00DA4EF7" w:rsidRDefault="00DA4EF7" w:rsidP="00DA4EF7">
      <w:pPr>
        <w:numPr>
          <w:ilvl w:val="0"/>
          <w:numId w:val="3"/>
        </w:numPr>
      </w:pPr>
      <w:r w:rsidRPr="00DA4EF7">
        <w:t>Tokenizing text into sentences and words.</w:t>
      </w:r>
    </w:p>
    <w:p w14:paraId="706F1B90" w14:textId="3B6130C8" w:rsidR="00DA4EF7" w:rsidRPr="00DA4EF7" w:rsidRDefault="00DA4EF7" w:rsidP="00DA4EF7">
      <w:r>
        <w:t>These pre-processing functions have been borrowed from the Assigment-1.</w:t>
      </w:r>
    </w:p>
    <w:p w14:paraId="388FEB06" w14:textId="77777777" w:rsidR="00DA4EF7" w:rsidRPr="00DA4EF7" w:rsidRDefault="00DA4EF7" w:rsidP="00DA4EF7">
      <w:r w:rsidRPr="00DA4EF7">
        <w:pict w14:anchorId="4298F427">
          <v:rect id="_x0000_i1026" style="width:0;height:1.5pt" o:hralign="center" o:hrstd="t" o:hr="t" fillcolor="#a0a0a0" stroked="f"/>
        </w:pict>
      </w:r>
    </w:p>
    <w:p w14:paraId="04380C24" w14:textId="77777777" w:rsidR="00DA4EF7" w:rsidRPr="00DA4EF7" w:rsidRDefault="00DA4EF7" w:rsidP="00DA4EF7">
      <w:pPr>
        <w:rPr>
          <w:b/>
          <w:bCs/>
        </w:rPr>
      </w:pPr>
      <w:r w:rsidRPr="00DA4EF7">
        <w:rPr>
          <w:b/>
          <w:bCs/>
        </w:rPr>
        <w:t>2. Vocabulary and Data Preparation</w:t>
      </w:r>
    </w:p>
    <w:p w14:paraId="75367513" w14:textId="77777777" w:rsidR="00DA4EF7" w:rsidRPr="00DA4EF7" w:rsidRDefault="00DA4EF7" w:rsidP="00DA4EF7">
      <w:pPr>
        <w:rPr>
          <w:b/>
          <w:bCs/>
        </w:rPr>
      </w:pPr>
      <w:r w:rsidRPr="00DA4EF7">
        <w:rPr>
          <w:b/>
          <w:bCs/>
        </w:rPr>
        <w:t>build_vocab(sentences, glove_dict)</w:t>
      </w:r>
    </w:p>
    <w:p w14:paraId="45365C5A" w14:textId="77777777" w:rsidR="00DA4EF7" w:rsidRPr="00DA4EF7" w:rsidRDefault="00DA4EF7" w:rsidP="00DA4EF7">
      <w:r w:rsidRPr="00DA4EF7">
        <w:t>Creates a vocabulary of words present in both the corpus and the GloVe embeddings.</w:t>
      </w:r>
    </w:p>
    <w:p w14:paraId="5181CBAD" w14:textId="77777777" w:rsidR="00DA4EF7" w:rsidRPr="00DA4EF7" w:rsidRDefault="00DA4EF7" w:rsidP="00DA4EF7">
      <w:pPr>
        <w:rPr>
          <w:b/>
          <w:bCs/>
        </w:rPr>
      </w:pPr>
      <w:r w:rsidRPr="00DA4EF7">
        <w:rPr>
          <w:b/>
          <w:bCs/>
        </w:rPr>
        <w:lastRenderedPageBreak/>
        <w:t>build_ngrams(sentences, vocab, n=5)</w:t>
      </w:r>
    </w:p>
    <w:p w14:paraId="7B6F83A9" w14:textId="41568503" w:rsidR="00DA4EF7" w:rsidRPr="00DA4EF7" w:rsidRDefault="00DA4EF7" w:rsidP="00DA4EF7">
      <w:r w:rsidRPr="00DA4EF7">
        <w:t>Converts tokenized sentences into input-output pairs for n-gram models</w:t>
      </w:r>
      <w:r>
        <w:t xml:space="preserve"> (FFNN)</w:t>
      </w:r>
      <w:r w:rsidRPr="00DA4EF7">
        <w:t>.</w:t>
      </w:r>
    </w:p>
    <w:p w14:paraId="001AE61B" w14:textId="77777777" w:rsidR="00DA4EF7" w:rsidRPr="00DA4EF7" w:rsidRDefault="00DA4EF7" w:rsidP="00DA4EF7">
      <w:pPr>
        <w:rPr>
          <w:b/>
          <w:bCs/>
        </w:rPr>
      </w:pPr>
      <w:r w:rsidRPr="00DA4EF7">
        <w:rPr>
          <w:b/>
          <w:bCs/>
        </w:rPr>
        <w:t>build_embedding_matrix(vocab, glove_dict, embedding_dim=300)</w:t>
      </w:r>
    </w:p>
    <w:p w14:paraId="22FA4917" w14:textId="719ADD1E" w:rsidR="00DA4EF7" w:rsidRPr="00DA4EF7" w:rsidRDefault="00DA4EF7" w:rsidP="00DA4EF7">
      <w:r w:rsidRPr="00DA4EF7">
        <w:t>Creates an embedding matrix from the vocabulary using pre-trained GloVe vectors.</w:t>
      </w:r>
      <w:r>
        <w:t xml:space="preserve"> Its shape is |V|xE where E is embedding size.</w:t>
      </w:r>
    </w:p>
    <w:p w14:paraId="76D2C26F" w14:textId="77777777" w:rsidR="00DA4EF7" w:rsidRPr="00DA4EF7" w:rsidRDefault="00DA4EF7" w:rsidP="00DA4EF7">
      <w:r w:rsidRPr="00DA4EF7">
        <w:pict w14:anchorId="00DB5A35">
          <v:rect id="_x0000_i1027" style="width:0;height:1.5pt" o:hralign="center" o:hrstd="t" o:hr="t" fillcolor="#a0a0a0" stroked="f"/>
        </w:pict>
      </w:r>
    </w:p>
    <w:p w14:paraId="0E7A04B4" w14:textId="77777777" w:rsidR="00DA4EF7" w:rsidRPr="00DA4EF7" w:rsidRDefault="00DA4EF7" w:rsidP="00DA4EF7">
      <w:pPr>
        <w:rPr>
          <w:b/>
          <w:bCs/>
        </w:rPr>
      </w:pPr>
      <w:r w:rsidRPr="00DA4EF7">
        <w:rPr>
          <w:b/>
          <w:bCs/>
        </w:rPr>
        <w:t>3. Model Implementations</w:t>
      </w:r>
    </w:p>
    <w:p w14:paraId="7A1321EA" w14:textId="77777777" w:rsidR="00DA4EF7" w:rsidRPr="00DA4EF7" w:rsidRDefault="00DA4EF7" w:rsidP="00DA4EF7">
      <w:pPr>
        <w:rPr>
          <w:b/>
          <w:bCs/>
        </w:rPr>
      </w:pPr>
      <w:r w:rsidRPr="00DA4EF7">
        <w:rPr>
          <w:b/>
          <w:bCs/>
        </w:rPr>
        <w:t>Feedforward Neural Network (FFNN)</w:t>
      </w:r>
    </w:p>
    <w:p w14:paraId="4B08F482" w14:textId="77777777" w:rsidR="00DA4EF7" w:rsidRPr="00DA4EF7" w:rsidRDefault="00DA4EF7" w:rsidP="00DA4EF7">
      <w:pPr>
        <w:rPr>
          <w:b/>
          <w:bCs/>
        </w:rPr>
      </w:pPr>
      <w:r w:rsidRPr="00DA4EF7">
        <w:rPr>
          <w:b/>
          <w:bCs/>
        </w:rPr>
        <w:t>class FFNN(nn.Module)</w:t>
      </w:r>
    </w:p>
    <w:p w14:paraId="31990BA6" w14:textId="77777777" w:rsidR="00DA4EF7" w:rsidRPr="00DA4EF7" w:rsidRDefault="00DA4EF7" w:rsidP="00DA4EF7">
      <w:r w:rsidRPr="00DA4EF7">
        <w:t>A neural network with:</w:t>
      </w:r>
    </w:p>
    <w:p w14:paraId="5760B2C6" w14:textId="6D5A3809" w:rsidR="00DA4EF7" w:rsidRPr="00DA4EF7" w:rsidRDefault="00DA4EF7" w:rsidP="00DA4EF7">
      <w:pPr>
        <w:numPr>
          <w:ilvl w:val="0"/>
          <w:numId w:val="4"/>
        </w:numPr>
      </w:pPr>
      <w:r w:rsidRPr="00DA4EF7">
        <w:t>Embedding layer initialized with GloVe.</w:t>
      </w:r>
      <w:r w:rsidR="00E01CC6">
        <w:t xml:space="preserve"> </w:t>
      </w:r>
    </w:p>
    <w:p w14:paraId="43A2C6CE" w14:textId="03802E55" w:rsidR="00E01CC6" w:rsidRPr="00E01CC6" w:rsidRDefault="00DA4EF7">
      <w:pPr>
        <w:numPr>
          <w:ilvl w:val="0"/>
          <w:numId w:val="4"/>
        </w:numPr>
      </w:pPr>
      <w:r w:rsidRPr="00DA4EF7">
        <w:t xml:space="preserve">Two hidden layers with GELU </w:t>
      </w:r>
      <w:r w:rsidR="00E01CC6" w:rsidRPr="00E01CC6">
        <w:t>(Gaussian Error Linear Unit)</w:t>
      </w:r>
      <w:r w:rsidR="00E01CC6">
        <w:t xml:space="preserve"> </w:t>
      </w:r>
      <w:r w:rsidRPr="00DA4EF7">
        <w:t>activation and LayerNorm</w:t>
      </w:r>
      <w:r w:rsidR="00E01CC6">
        <w:t xml:space="preserve"> </w:t>
      </w:r>
      <w:r w:rsidR="00E01CC6" w:rsidRPr="00E01CC6">
        <w:t>(Layer Normalization)</w:t>
      </w:r>
      <w:r w:rsidRPr="00DA4EF7">
        <w:t>.</w:t>
      </w:r>
      <w:r>
        <w:t xml:space="preserve"> </w:t>
      </w:r>
      <w:r w:rsidR="00E01CC6">
        <w:t xml:space="preserve">They </w:t>
      </w:r>
      <w:r w:rsidR="00E01CC6" w:rsidRPr="00E01CC6">
        <w:t>are used to improve model performance and stability</w:t>
      </w:r>
      <w:r w:rsidR="00E01CC6">
        <w:t xml:space="preserve">. </w:t>
      </w:r>
      <w:r w:rsidR="00E01CC6" w:rsidRPr="00E01CC6">
        <w:t>Layer Normalization</w:t>
      </w:r>
      <w:r w:rsidR="00E01CC6">
        <w:t xml:space="preserve"> n</w:t>
      </w:r>
      <w:r w:rsidR="00E01CC6" w:rsidRPr="00E01CC6">
        <w:t>ormalizes activations across the feature dimension, making training more stable</w:t>
      </w:r>
      <w:r w:rsidR="00E01CC6">
        <w:t xml:space="preserve">. It helps </w:t>
      </w:r>
      <w:r w:rsidR="00E01CC6" w:rsidRPr="00E01CC6">
        <w:t>mitigate the issue of exploding or vanishing gradients, especially in deep neural networks.</w:t>
      </w:r>
    </w:p>
    <w:p w14:paraId="17B01339" w14:textId="77777777" w:rsidR="00DA4EF7" w:rsidRPr="00DA4EF7" w:rsidRDefault="00DA4EF7" w:rsidP="00DA4EF7">
      <w:pPr>
        <w:numPr>
          <w:ilvl w:val="0"/>
          <w:numId w:val="4"/>
        </w:numPr>
      </w:pPr>
      <w:r w:rsidRPr="00DA4EF7">
        <w:t>Dropout regularization.</w:t>
      </w:r>
    </w:p>
    <w:p w14:paraId="58DE2016" w14:textId="77777777" w:rsidR="00DA4EF7" w:rsidRPr="00DA4EF7" w:rsidRDefault="00DA4EF7" w:rsidP="00DA4EF7">
      <w:pPr>
        <w:numPr>
          <w:ilvl w:val="0"/>
          <w:numId w:val="4"/>
        </w:numPr>
      </w:pPr>
      <w:r w:rsidRPr="00DA4EF7">
        <w:t>Fully connected output layer.</w:t>
      </w:r>
    </w:p>
    <w:p w14:paraId="5C81D68A" w14:textId="77777777" w:rsidR="00DA4EF7" w:rsidRPr="00DA4EF7" w:rsidRDefault="00DA4EF7" w:rsidP="00DA4EF7">
      <w:pPr>
        <w:rPr>
          <w:b/>
          <w:bCs/>
        </w:rPr>
      </w:pPr>
      <w:r w:rsidRPr="00DA4EF7">
        <w:rPr>
          <w:b/>
          <w:bCs/>
        </w:rPr>
        <w:t>Recurrent Neural Network (RNN)</w:t>
      </w:r>
    </w:p>
    <w:p w14:paraId="7C105135" w14:textId="77777777" w:rsidR="00DA4EF7" w:rsidRPr="00DA4EF7" w:rsidRDefault="00DA4EF7" w:rsidP="00DA4EF7">
      <w:pPr>
        <w:rPr>
          <w:b/>
          <w:bCs/>
        </w:rPr>
      </w:pPr>
      <w:r w:rsidRPr="00DA4EF7">
        <w:rPr>
          <w:b/>
          <w:bCs/>
        </w:rPr>
        <w:t>class RNNModel(nn.Module)</w:t>
      </w:r>
    </w:p>
    <w:p w14:paraId="19085FBC" w14:textId="77777777" w:rsidR="00DA4EF7" w:rsidRPr="00DA4EF7" w:rsidRDefault="00DA4EF7" w:rsidP="00DA4EF7">
      <w:r w:rsidRPr="00DA4EF7">
        <w:t>A sequence-based model that consists of:</w:t>
      </w:r>
    </w:p>
    <w:p w14:paraId="714D5DF9" w14:textId="77777777" w:rsidR="00DA4EF7" w:rsidRPr="00DA4EF7" w:rsidRDefault="00DA4EF7" w:rsidP="00DA4EF7">
      <w:pPr>
        <w:numPr>
          <w:ilvl w:val="0"/>
          <w:numId w:val="5"/>
        </w:numPr>
      </w:pPr>
      <w:r w:rsidRPr="00DA4EF7">
        <w:t>Embedding layer.</w:t>
      </w:r>
    </w:p>
    <w:p w14:paraId="401B1FE1" w14:textId="676899A7" w:rsidR="00DA4EF7" w:rsidRPr="00DA4EF7" w:rsidRDefault="00DA4EF7" w:rsidP="00DA4EF7">
      <w:pPr>
        <w:numPr>
          <w:ilvl w:val="0"/>
          <w:numId w:val="5"/>
        </w:numPr>
      </w:pPr>
      <w:r>
        <w:t>2</w:t>
      </w:r>
      <w:r w:rsidRPr="00DA4EF7">
        <w:t>-layer RNN with Tanh activation.</w:t>
      </w:r>
    </w:p>
    <w:p w14:paraId="6BA2CF7B" w14:textId="77777777" w:rsidR="00DA4EF7" w:rsidRPr="00DA4EF7" w:rsidRDefault="00DA4EF7" w:rsidP="00DA4EF7">
      <w:pPr>
        <w:numPr>
          <w:ilvl w:val="0"/>
          <w:numId w:val="5"/>
        </w:numPr>
      </w:pPr>
      <w:r w:rsidRPr="00DA4EF7">
        <w:t>Fully connected output layer.</w:t>
      </w:r>
    </w:p>
    <w:p w14:paraId="5FFE8C3B" w14:textId="77777777" w:rsidR="00DA4EF7" w:rsidRPr="00DA4EF7" w:rsidRDefault="00DA4EF7" w:rsidP="00DA4EF7">
      <w:pPr>
        <w:numPr>
          <w:ilvl w:val="0"/>
          <w:numId w:val="5"/>
        </w:numPr>
      </w:pPr>
      <w:r w:rsidRPr="00DA4EF7">
        <w:t>Handles variable-length sequences using pack_padded_sequence.</w:t>
      </w:r>
    </w:p>
    <w:p w14:paraId="435698A9" w14:textId="77777777" w:rsidR="00DA4EF7" w:rsidRPr="00DA4EF7" w:rsidRDefault="00DA4EF7" w:rsidP="00DA4EF7">
      <w:pPr>
        <w:rPr>
          <w:b/>
          <w:bCs/>
        </w:rPr>
      </w:pPr>
      <w:r w:rsidRPr="00DA4EF7">
        <w:rPr>
          <w:b/>
          <w:bCs/>
        </w:rPr>
        <w:t>Long Short-Term Memory (LSTM)</w:t>
      </w:r>
    </w:p>
    <w:p w14:paraId="6C2B7471" w14:textId="77777777" w:rsidR="00DA4EF7" w:rsidRPr="00DA4EF7" w:rsidRDefault="00DA4EF7" w:rsidP="00DA4EF7">
      <w:pPr>
        <w:rPr>
          <w:b/>
          <w:bCs/>
        </w:rPr>
      </w:pPr>
      <w:r w:rsidRPr="00DA4EF7">
        <w:rPr>
          <w:b/>
          <w:bCs/>
        </w:rPr>
        <w:t>class LSTMModel(nn.Module)</w:t>
      </w:r>
    </w:p>
    <w:p w14:paraId="5A1F0637" w14:textId="77777777" w:rsidR="00DA4EF7" w:rsidRPr="00DA4EF7" w:rsidRDefault="00DA4EF7" w:rsidP="00DA4EF7">
      <w:r w:rsidRPr="00DA4EF7">
        <w:t>Similar to RNN but uses LSTM cells to retain long-term dependencies.</w:t>
      </w:r>
    </w:p>
    <w:p w14:paraId="733E4CDC" w14:textId="77777777" w:rsidR="00DA4EF7" w:rsidRPr="00DA4EF7" w:rsidRDefault="00DA4EF7" w:rsidP="00DA4EF7">
      <w:r w:rsidRPr="00DA4EF7">
        <w:pict w14:anchorId="7A205527">
          <v:rect id="_x0000_i1028" style="width:0;height:1.5pt" o:hralign="center" o:hrstd="t" o:hr="t" fillcolor="#a0a0a0" stroked="f"/>
        </w:pict>
      </w:r>
    </w:p>
    <w:p w14:paraId="38178ECE" w14:textId="77777777" w:rsidR="00DA4EF7" w:rsidRPr="00DA4EF7" w:rsidRDefault="00DA4EF7" w:rsidP="00DA4EF7">
      <w:pPr>
        <w:rPr>
          <w:b/>
          <w:bCs/>
        </w:rPr>
      </w:pPr>
      <w:r w:rsidRPr="00DA4EF7">
        <w:rPr>
          <w:b/>
          <w:bCs/>
        </w:rPr>
        <w:t>4. Training and Evaluation</w:t>
      </w:r>
    </w:p>
    <w:p w14:paraId="7ACE4A7A" w14:textId="7C16F6FB" w:rsidR="00DA4EF7" w:rsidRPr="00DA4EF7" w:rsidRDefault="00DA4EF7" w:rsidP="00DA4EF7">
      <w:pPr>
        <w:rPr>
          <w:b/>
          <w:bCs/>
        </w:rPr>
      </w:pPr>
      <w:r w:rsidRPr="00DA4EF7">
        <w:rPr>
          <w:b/>
          <w:bCs/>
        </w:rPr>
        <w:t>train(model, optimizer, loss_fn, train_loader, val_loader, num_epochs, early_stop_patience)</w:t>
      </w:r>
    </w:p>
    <w:p w14:paraId="570C1BC3" w14:textId="77777777" w:rsidR="00DA4EF7" w:rsidRPr="00DA4EF7" w:rsidRDefault="00DA4EF7" w:rsidP="00DA4EF7">
      <w:r w:rsidRPr="00DA4EF7">
        <w:t>Trains the model, monitors validation loss, and implements early stopping.</w:t>
      </w:r>
    </w:p>
    <w:p w14:paraId="0691E1FB" w14:textId="77777777" w:rsidR="00DA4EF7" w:rsidRPr="00DA4EF7" w:rsidRDefault="00DA4EF7" w:rsidP="00DA4EF7">
      <w:pPr>
        <w:rPr>
          <w:b/>
          <w:bCs/>
        </w:rPr>
      </w:pPr>
      <w:r w:rsidRPr="00DA4EF7">
        <w:rPr>
          <w:b/>
          <w:bCs/>
        </w:rPr>
        <w:t>evaluate(model, loss_fn, data_loader)</w:t>
      </w:r>
    </w:p>
    <w:p w14:paraId="2597215E" w14:textId="77777777" w:rsidR="00DA4EF7" w:rsidRPr="00DA4EF7" w:rsidRDefault="00DA4EF7" w:rsidP="00DA4EF7">
      <w:r w:rsidRPr="00DA4EF7">
        <w:lastRenderedPageBreak/>
        <w:t>Computes the average loss on a dataset.</w:t>
      </w:r>
    </w:p>
    <w:p w14:paraId="31E7DC0E" w14:textId="77777777" w:rsidR="00DA4EF7" w:rsidRPr="00DA4EF7" w:rsidRDefault="00DA4EF7" w:rsidP="00DA4EF7">
      <w:pPr>
        <w:rPr>
          <w:b/>
          <w:bCs/>
        </w:rPr>
      </w:pPr>
      <w:r w:rsidRPr="00DA4EF7">
        <w:rPr>
          <w:b/>
          <w:bCs/>
        </w:rPr>
        <w:t>calculate_perplexity(model, data_loader)</w:t>
      </w:r>
    </w:p>
    <w:p w14:paraId="26F1D4D0" w14:textId="6EA63438" w:rsidR="00DA4EF7" w:rsidRDefault="00DA4EF7" w:rsidP="00DA4EF7">
      <w:r w:rsidRPr="00DA4EF7">
        <w:t>Computes the perplexity metric for a trained model.</w:t>
      </w:r>
    </w:p>
    <w:p w14:paraId="3D0614F2" w14:textId="18DEBA87" w:rsidR="00930E8A" w:rsidRPr="00DA4EF7" w:rsidRDefault="00930E8A" w:rsidP="00DA4EF7">
      <w:pPr>
        <w:rPr>
          <w:b/>
          <w:bCs/>
        </w:rPr>
      </w:pPr>
      <w:r w:rsidRPr="00930E8A">
        <w:rPr>
          <w:b/>
          <w:bCs/>
        </w:rPr>
        <w:t>calculate_perplexities_and_save(model, data_loader, sentences, vocab, file_path)</w:t>
      </w:r>
    </w:p>
    <w:p w14:paraId="1A0F8CC7" w14:textId="16246F1B" w:rsidR="00930E8A" w:rsidRDefault="00930E8A" w:rsidP="00DA4EF7">
      <w:r w:rsidRPr="00DA4EF7">
        <w:t xml:space="preserve">Computes the perplexity </w:t>
      </w:r>
      <w:r>
        <w:t xml:space="preserve">of each sentence </w:t>
      </w:r>
      <w:r w:rsidRPr="00DA4EF7">
        <w:t>for a trained model</w:t>
      </w:r>
      <w:r>
        <w:t>, the average perplexity and save them in text file</w:t>
      </w:r>
      <w:r w:rsidRPr="00DA4EF7">
        <w:t>.</w:t>
      </w:r>
      <w:r>
        <w:t xml:space="preserve"> Note the average perplexity is computed per sentence (and not token).</w:t>
      </w:r>
    </w:p>
    <w:p w14:paraId="267DED3B" w14:textId="33A69E31" w:rsidR="00DA4EF7" w:rsidRPr="00DA4EF7" w:rsidRDefault="00DA4EF7" w:rsidP="00DA4EF7">
      <w:r w:rsidRPr="00DA4EF7">
        <w:pict w14:anchorId="456FB853">
          <v:rect id="_x0000_i1029" style="width:0;height:1.5pt" o:hralign="center" o:hrstd="t" o:hr="t" fillcolor="#a0a0a0" stroked="f"/>
        </w:pict>
      </w:r>
    </w:p>
    <w:p w14:paraId="4802B6B7" w14:textId="77777777" w:rsidR="00DA4EF7" w:rsidRPr="00DA4EF7" w:rsidRDefault="00DA4EF7" w:rsidP="00DA4EF7">
      <w:pPr>
        <w:rPr>
          <w:b/>
          <w:bCs/>
        </w:rPr>
      </w:pPr>
      <w:r w:rsidRPr="00DA4EF7">
        <w:rPr>
          <w:b/>
          <w:bCs/>
        </w:rPr>
        <w:t>5. Hyperparameter Optimization</w:t>
      </w:r>
    </w:p>
    <w:p w14:paraId="2B2872DB" w14:textId="071B4B42" w:rsidR="00DA4EF7" w:rsidRPr="00DA4EF7" w:rsidRDefault="00DA4EF7" w:rsidP="00DA4EF7">
      <w:pPr>
        <w:rPr>
          <w:b/>
          <w:bCs/>
        </w:rPr>
      </w:pPr>
      <w:r w:rsidRPr="00DA4EF7">
        <w:rPr>
          <w:b/>
          <w:bCs/>
        </w:rPr>
        <w:t>optimize_hyperparams(train_dataset, val_dataset, test_dataset, vocab, glove_dict, n, num_trials, num_epochs)</w:t>
      </w:r>
    </w:p>
    <w:p w14:paraId="49CB165F" w14:textId="77777777" w:rsidR="00DA4EF7" w:rsidRPr="00DA4EF7" w:rsidRDefault="00DA4EF7" w:rsidP="00DA4EF7">
      <w:r w:rsidRPr="00DA4EF7">
        <w:t>Uses Optuna to tune hyperparameters such as:</w:t>
      </w:r>
    </w:p>
    <w:p w14:paraId="0F261A0C" w14:textId="38EEB827" w:rsidR="00DA4EF7" w:rsidRPr="00DA4EF7" w:rsidRDefault="00DA4EF7" w:rsidP="00DA4EF7">
      <w:pPr>
        <w:numPr>
          <w:ilvl w:val="0"/>
          <w:numId w:val="6"/>
        </w:numPr>
      </w:pPr>
      <w:r w:rsidRPr="00DA4EF7">
        <w:t>Batch size</w:t>
      </w:r>
      <w:r w:rsidR="00930E8A">
        <w:t xml:space="preserve">: </w:t>
      </w:r>
      <w:r w:rsidR="00930E8A" w:rsidRPr="00930E8A">
        <w:t>[32, 64]</w:t>
      </w:r>
    </w:p>
    <w:p w14:paraId="43C2088A" w14:textId="79020594" w:rsidR="00DA4EF7" w:rsidRPr="00DA4EF7" w:rsidRDefault="00DA4EF7" w:rsidP="00DA4EF7">
      <w:pPr>
        <w:numPr>
          <w:ilvl w:val="0"/>
          <w:numId w:val="6"/>
        </w:numPr>
      </w:pPr>
      <w:r w:rsidRPr="00DA4EF7">
        <w:t>Hidden layer dimensions</w:t>
      </w:r>
      <w:r w:rsidR="00930E8A">
        <w:t xml:space="preserve">: </w:t>
      </w:r>
      <w:r w:rsidR="00930E8A" w:rsidRPr="00930E8A">
        <w:t>[128, 256]</w:t>
      </w:r>
    </w:p>
    <w:p w14:paraId="05CE693B" w14:textId="08F94C74" w:rsidR="00DA4EF7" w:rsidRPr="00DA4EF7" w:rsidRDefault="00DA4EF7" w:rsidP="00DA4EF7">
      <w:pPr>
        <w:numPr>
          <w:ilvl w:val="0"/>
          <w:numId w:val="6"/>
        </w:numPr>
      </w:pPr>
      <w:r w:rsidRPr="00DA4EF7">
        <w:t>Dropout rate</w:t>
      </w:r>
      <w:r w:rsidR="00930E8A">
        <w:t xml:space="preserve">: </w:t>
      </w:r>
      <w:r w:rsidR="00930E8A" w:rsidRPr="00930E8A">
        <w:t>[</w:t>
      </w:r>
      <w:r w:rsidR="00930E8A">
        <w:t>0.2</w:t>
      </w:r>
      <w:r w:rsidR="00930E8A" w:rsidRPr="00930E8A">
        <w:t>,</w:t>
      </w:r>
      <w:r w:rsidR="00930E8A">
        <w:t xml:space="preserve"> 0.5</w:t>
      </w:r>
      <w:r w:rsidR="00930E8A" w:rsidRPr="00930E8A">
        <w:t>]</w:t>
      </w:r>
    </w:p>
    <w:p w14:paraId="5AA7C0C4" w14:textId="5878AE1B" w:rsidR="00DA4EF7" w:rsidRPr="00DA4EF7" w:rsidRDefault="00DA4EF7" w:rsidP="00DA4EF7">
      <w:pPr>
        <w:numPr>
          <w:ilvl w:val="0"/>
          <w:numId w:val="6"/>
        </w:numPr>
      </w:pPr>
      <w:r w:rsidRPr="00DA4EF7">
        <w:t>Optimizer type</w:t>
      </w:r>
      <w:r w:rsidR="00930E8A">
        <w:t xml:space="preserve">: </w:t>
      </w:r>
      <w:r w:rsidR="00930E8A" w:rsidRPr="00930E8A">
        <w:t>["adam"</w:t>
      </w:r>
      <w:r w:rsidR="007F00AE">
        <w:t xml:space="preserve"> with </w:t>
      </w:r>
      <w:r w:rsidR="00930E8A" w:rsidRPr="00930E8A">
        <w:t>lr=0.01, "sgd"</w:t>
      </w:r>
      <w:r w:rsidR="007F00AE">
        <w:t xml:space="preserve"> with</w:t>
      </w:r>
      <w:r w:rsidR="007F00AE" w:rsidRPr="007F00AE">
        <w:t xml:space="preserve"> lr=0.01</w:t>
      </w:r>
      <w:r w:rsidR="007F00AE">
        <w:t xml:space="preserve"> and </w:t>
      </w:r>
      <w:r w:rsidR="007F00AE" w:rsidRPr="007F00AE">
        <w:t>momentum=0.9</w:t>
      </w:r>
      <w:r w:rsidR="00930E8A" w:rsidRPr="00930E8A">
        <w:t>]</w:t>
      </w:r>
      <w:r w:rsidR="00930E8A">
        <w:t xml:space="preserve"> </w:t>
      </w:r>
    </w:p>
    <w:p w14:paraId="709B1237" w14:textId="7D838807" w:rsidR="00DA4EF7" w:rsidRPr="00DA4EF7" w:rsidRDefault="00DA4EF7" w:rsidP="00DA4EF7">
      <w:r w:rsidRPr="00DA4EF7">
        <w:t>A similar function optimize_hyperparams_seq() is used for RNN and LSTM models.</w:t>
      </w:r>
      <w:r w:rsidR="007F00AE">
        <w:t xml:space="preserve"> The number of epochs used was 1</w:t>
      </w:r>
      <w:r w:rsidR="00FD5D1D">
        <w:t>5-20</w:t>
      </w:r>
      <w:r w:rsidR="007F00AE">
        <w:t xml:space="preserve">.  </w:t>
      </w:r>
    </w:p>
    <w:p w14:paraId="0816C138" w14:textId="77777777" w:rsidR="00DA4EF7" w:rsidRPr="00DA4EF7" w:rsidRDefault="00DA4EF7" w:rsidP="00DA4EF7">
      <w:r w:rsidRPr="00DA4EF7">
        <w:pict w14:anchorId="69FF109B">
          <v:rect id="_x0000_i1030" style="width:0;height:1.5pt" o:hralign="center" o:hrstd="t" o:hr="t" fillcolor="#a0a0a0" stroked="f"/>
        </w:pict>
      </w:r>
    </w:p>
    <w:p w14:paraId="6BFF30EC" w14:textId="77777777" w:rsidR="00DA4EF7" w:rsidRPr="00DA4EF7" w:rsidRDefault="00DA4EF7" w:rsidP="00DA4EF7">
      <w:pPr>
        <w:rPr>
          <w:b/>
          <w:bCs/>
        </w:rPr>
      </w:pPr>
      <w:r w:rsidRPr="00DA4EF7">
        <w:rPr>
          <w:b/>
          <w:bCs/>
        </w:rPr>
        <w:t>6. Prediction</w:t>
      </w:r>
    </w:p>
    <w:p w14:paraId="3804B4B0" w14:textId="77777777" w:rsidR="00DA4EF7" w:rsidRPr="00DA4EF7" w:rsidRDefault="00DA4EF7" w:rsidP="00DA4EF7">
      <w:pPr>
        <w:rPr>
          <w:b/>
          <w:bCs/>
        </w:rPr>
      </w:pPr>
      <w:r w:rsidRPr="00DA4EF7">
        <w:rPr>
          <w:b/>
          <w:bCs/>
        </w:rPr>
        <w:t>predict_top_k_words(model, input_sentence, vocab, index_to_word, k=5, n=5)</w:t>
      </w:r>
    </w:p>
    <w:p w14:paraId="27948D98" w14:textId="77777777" w:rsidR="00DA4EF7" w:rsidRDefault="00DA4EF7" w:rsidP="00DA4EF7">
      <w:r w:rsidRPr="00DA4EF7">
        <w:t>Given an input sequence, predicts the top k most probable next words.</w:t>
      </w:r>
    </w:p>
    <w:p w14:paraId="2774082C" w14:textId="282E6C9C" w:rsidR="007F00AE" w:rsidRPr="00DA4EF7" w:rsidRDefault="007F00AE" w:rsidP="00E01CC6">
      <w:r w:rsidRPr="007F00AE">
        <w:rPr>
          <w:i/>
          <w:iCs/>
        </w:rPr>
        <w:t xml:space="preserve">Note: </w:t>
      </w:r>
      <w:r>
        <w:t xml:space="preserve">The functions with subscript </w:t>
      </w:r>
      <w:r w:rsidRPr="007F00AE">
        <w:rPr>
          <w:i/>
          <w:iCs/>
        </w:rPr>
        <w:t>_seq</w:t>
      </w:r>
      <w:r>
        <w:t xml:space="preserve"> are meant to be used for sequence models. The implementation remains </w:t>
      </w:r>
      <w:r w:rsidR="00E01CC6">
        <w:t xml:space="preserve">similar </w:t>
      </w:r>
      <w:r>
        <w:t xml:space="preserve">except that </w:t>
      </w:r>
      <w:r w:rsidR="00E01CC6" w:rsidRPr="00E01CC6">
        <w:t xml:space="preserve">a lengths tensor </w:t>
      </w:r>
      <w:r w:rsidR="00E01CC6">
        <w:t xml:space="preserve">is used </w:t>
      </w:r>
      <w:r w:rsidR="00E01CC6" w:rsidRPr="00E01CC6">
        <w:t>to mask &lt;PAD&gt; tokens</w:t>
      </w:r>
      <w:r w:rsidR="00E01CC6">
        <w:t>. It e</w:t>
      </w:r>
      <w:r w:rsidR="00E01CC6" w:rsidRPr="00E01CC6">
        <w:t>nsur</w:t>
      </w:r>
      <w:r w:rsidR="00E01CC6">
        <w:t xml:space="preserve">es </w:t>
      </w:r>
      <w:r w:rsidR="00E01CC6" w:rsidRPr="00E01CC6">
        <w:t>that the model does not compute loss on padding positions.</w:t>
      </w:r>
      <w:r w:rsidR="00E01CC6">
        <w:t xml:space="preserve"> Use of </w:t>
      </w:r>
      <w:r w:rsidR="00E01CC6" w:rsidRPr="00E01CC6">
        <w:t>pack_padded_sequence and pad_packed_sequence efficiently handle</w:t>
      </w:r>
      <w:r w:rsidR="00E01CC6">
        <w:t>s</w:t>
      </w:r>
      <w:r w:rsidR="00E01CC6" w:rsidRPr="00E01CC6">
        <w:t xml:space="preserve"> variable-length sequences.</w:t>
      </w:r>
    </w:p>
    <w:p w14:paraId="6C9787E8" w14:textId="3132E53D" w:rsidR="007F00AE" w:rsidRDefault="00DA4EF7" w:rsidP="00DA4EF7">
      <w:r w:rsidRPr="00DA4EF7">
        <w:pict w14:anchorId="792CFCF2">
          <v:rect id="_x0000_i1031" style="width:0;height:1.5pt" o:hralign="center" o:hrstd="t" o:hr="t" fillcolor="#a0a0a0" stroked="f"/>
        </w:pict>
      </w:r>
    </w:p>
    <w:p w14:paraId="10784DDF" w14:textId="3DF28CB4" w:rsidR="007F00AE" w:rsidRPr="00DA4EF7" w:rsidRDefault="00B00845" w:rsidP="007F00AE">
      <w:pPr>
        <w:rPr>
          <w:b/>
          <w:bCs/>
        </w:rPr>
      </w:pPr>
      <w:r>
        <w:rPr>
          <w:b/>
          <w:bCs/>
        </w:rPr>
        <w:t>7</w:t>
      </w:r>
      <w:r w:rsidR="007F00AE" w:rsidRPr="00DA4EF7">
        <w:rPr>
          <w:b/>
          <w:bCs/>
        </w:rPr>
        <w:t xml:space="preserve">. </w:t>
      </w:r>
      <w:r w:rsidR="007F00AE">
        <w:rPr>
          <w:b/>
          <w:bCs/>
        </w:rPr>
        <w:t>Best hyper-parameters and the pretrained model name:</w:t>
      </w:r>
    </w:p>
    <w:p w14:paraId="72502B6A" w14:textId="6016237B" w:rsidR="007F00AE" w:rsidRPr="00DA4EF7" w:rsidRDefault="007F00AE" w:rsidP="007F00AE">
      <w:pPr>
        <w:rPr>
          <w:b/>
          <w:bCs/>
        </w:rPr>
      </w:pPr>
      <w:r w:rsidRPr="007F00AE">
        <w:rPr>
          <w:b/>
          <w:bCs/>
        </w:rPr>
        <w:t>get_best_params_and_model(corpus_path, lm_type, N=None)</w:t>
      </w:r>
    </w:p>
    <w:p w14:paraId="089E85AF" w14:textId="51F5CBCA" w:rsidR="007F00AE" w:rsidRDefault="007F00AE" w:rsidP="007F00AE">
      <w:r>
        <w:t>Given the corpus and LM (FFNN, RNN or LSTM), the best set of hyper-parameters obtained during hyper-parameter optimization and the corresponding pre-trained model name is returned</w:t>
      </w:r>
      <w:r w:rsidRPr="00DA4EF7">
        <w:t>.</w:t>
      </w:r>
      <w:r w:rsidR="00D40314">
        <w:t xml:space="preserve"> The pre-trained models are trained for maximum epochs of 20. For sequence models like RNN and LSTM, the epochs for training may be insufficient, especially with larger corpus like Ulysses corpus (with almost 4x the number of sentences in Pride and Prejudice corpus). </w:t>
      </w:r>
    </w:p>
    <w:p w14:paraId="4800E528" w14:textId="47F48951" w:rsidR="007F00AE" w:rsidRPr="00DA4EF7" w:rsidRDefault="007F00AE" w:rsidP="00DA4EF7">
      <w:r w:rsidRPr="00DA4EF7">
        <w:pict w14:anchorId="649703C3">
          <v:rect id="_x0000_i1032" style="width:0;height:1.5pt" o:hralign="center" o:hrstd="t" o:hr="t" fillcolor="#a0a0a0" stroked="f"/>
        </w:pict>
      </w:r>
    </w:p>
    <w:p w14:paraId="68CE7775" w14:textId="0A9FBCA0" w:rsidR="00DA4EF7" w:rsidRPr="00DA4EF7" w:rsidRDefault="00B00845" w:rsidP="00DA4EF7">
      <w:pPr>
        <w:rPr>
          <w:b/>
          <w:bCs/>
        </w:rPr>
      </w:pPr>
      <w:r>
        <w:rPr>
          <w:b/>
          <w:bCs/>
        </w:rPr>
        <w:lastRenderedPageBreak/>
        <w:t>8</w:t>
      </w:r>
      <w:r w:rsidR="00DA4EF7" w:rsidRPr="00DA4EF7">
        <w:rPr>
          <w:b/>
          <w:bCs/>
        </w:rPr>
        <w:t>. Running the Script</w:t>
      </w:r>
    </w:p>
    <w:p w14:paraId="53C9B671" w14:textId="77777777" w:rsidR="00DA4EF7" w:rsidRPr="00DA4EF7" w:rsidRDefault="00DA4EF7" w:rsidP="00DA4EF7">
      <w:pPr>
        <w:rPr>
          <w:b/>
          <w:bCs/>
        </w:rPr>
      </w:pPr>
      <w:r w:rsidRPr="00DA4EF7">
        <w:rPr>
          <w:b/>
          <w:bCs/>
        </w:rPr>
        <w:t>main(lm_type, N, corpus_path, k)</w:t>
      </w:r>
    </w:p>
    <w:p w14:paraId="711000D6" w14:textId="2D549CB3" w:rsidR="007F00AE" w:rsidRDefault="007F00AE" w:rsidP="00DA4EF7">
      <w:pPr>
        <w:numPr>
          <w:ilvl w:val="0"/>
          <w:numId w:val="7"/>
        </w:numPr>
      </w:pPr>
      <w:r>
        <w:t xml:space="preserve">Accept an input sentence </w:t>
      </w:r>
      <w:r w:rsidR="001D399F">
        <w:t xml:space="preserve">whose </w:t>
      </w:r>
      <w:r>
        <w:t xml:space="preserve">next word prediction </w:t>
      </w:r>
      <w:r w:rsidR="001D399F">
        <w:t>is to be returned.</w:t>
      </w:r>
    </w:p>
    <w:p w14:paraId="7C68FF50" w14:textId="603BCC0D" w:rsidR="00DA4EF7" w:rsidRPr="00DA4EF7" w:rsidRDefault="00DA4EF7" w:rsidP="00DA4EF7">
      <w:pPr>
        <w:numPr>
          <w:ilvl w:val="0"/>
          <w:numId w:val="7"/>
        </w:numPr>
      </w:pPr>
      <w:r w:rsidRPr="00DA4EF7">
        <w:t>Loads and processes the corpus.</w:t>
      </w:r>
    </w:p>
    <w:p w14:paraId="6317A057" w14:textId="15F21857" w:rsidR="00DA4EF7" w:rsidRPr="00DA4EF7" w:rsidRDefault="00DA4EF7" w:rsidP="00DA4EF7">
      <w:pPr>
        <w:numPr>
          <w:ilvl w:val="0"/>
          <w:numId w:val="7"/>
        </w:numPr>
      </w:pPr>
      <w:r w:rsidRPr="00DA4EF7">
        <w:t>Builds vocabulary and prepares training/testing data.</w:t>
      </w:r>
      <w:r w:rsidR="00B00845">
        <w:t xml:space="preserve"> The train-val-test split followed for Pride and Prejudice (corpus 1) is R-800-1000 sentences (where R is the </w:t>
      </w:r>
      <w:r w:rsidR="000B0B3E">
        <w:t xml:space="preserve">count of </w:t>
      </w:r>
      <w:r w:rsidR="00B00845">
        <w:t>remaining sentences) and for Ulysses (corpus 2) is R-2000-1000 sentences.</w:t>
      </w:r>
    </w:p>
    <w:p w14:paraId="1C6F0240" w14:textId="77777777" w:rsidR="00DA4EF7" w:rsidRPr="00DA4EF7" w:rsidRDefault="00DA4EF7" w:rsidP="00DA4EF7">
      <w:pPr>
        <w:numPr>
          <w:ilvl w:val="0"/>
          <w:numId w:val="7"/>
        </w:numPr>
      </w:pPr>
      <w:r w:rsidRPr="00DA4EF7">
        <w:t>Loads or trains a model based on the specified lm_type (FFNN, RNN, or LSTM).</w:t>
      </w:r>
    </w:p>
    <w:p w14:paraId="69B60027" w14:textId="1F9506B1" w:rsidR="00DA4EF7" w:rsidRPr="00DA4EF7" w:rsidRDefault="00DA4EF7" w:rsidP="00DA4EF7">
      <w:pPr>
        <w:numPr>
          <w:ilvl w:val="0"/>
          <w:numId w:val="7"/>
        </w:numPr>
      </w:pPr>
      <w:r w:rsidRPr="00DA4EF7">
        <w:t>Computes perplexity for different datasets</w:t>
      </w:r>
      <w:r w:rsidR="00B00845">
        <w:t xml:space="preserve"> and writes perplexities to text files</w:t>
      </w:r>
      <w:r w:rsidRPr="00DA4EF7">
        <w:t>.</w:t>
      </w:r>
    </w:p>
    <w:p w14:paraId="0630CD23" w14:textId="77777777" w:rsidR="00DA4EF7" w:rsidRPr="00DA4EF7" w:rsidRDefault="00DA4EF7" w:rsidP="00DA4EF7">
      <w:pPr>
        <w:numPr>
          <w:ilvl w:val="0"/>
          <w:numId w:val="7"/>
        </w:numPr>
      </w:pPr>
      <w:r w:rsidRPr="00DA4EF7">
        <w:t>Generates predictions for the given input sentence.</w:t>
      </w:r>
    </w:p>
    <w:p w14:paraId="74C27EF0" w14:textId="77777777" w:rsidR="00B00845" w:rsidRDefault="00B00845" w:rsidP="00DA4EF7">
      <w:pPr>
        <w:rPr>
          <w:b/>
          <w:bCs/>
        </w:rPr>
      </w:pPr>
    </w:p>
    <w:p w14:paraId="193A5996" w14:textId="2D1409A3" w:rsidR="00DA4EF7" w:rsidRPr="00DA4EF7" w:rsidRDefault="00DA4EF7" w:rsidP="00DA4EF7">
      <w:pPr>
        <w:rPr>
          <w:b/>
          <w:bCs/>
        </w:rPr>
      </w:pPr>
      <w:r w:rsidRPr="00DA4EF7">
        <w:rPr>
          <w:b/>
          <w:bCs/>
        </w:rPr>
        <w:t>Command-line execution</w:t>
      </w:r>
    </w:p>
    <w:p w14:paraId="6E8B86DD" w14:textId="77777777" w:rsidR="00DA4EF7" w:rsidRPr="00DA4EF7" w:rsidRDefault="00DA4EF7" w:rsidP="00DA4EF7">
      <w:r w:rsidRPr="00DA4EF7">
        <w:t>The script supports execution via command-line arguments:</w:t>
      </w:r>
    </w:p>
    <w:p w14:paraId="79C1AF0A" w14:textId="648CBD63" w:rsidR="00DA4EF7" w:rsidRPr="000B0B3E" w:rsidRDefault="00DA4EF7" w:rsidP="00DA4EF7">
      <w:pPr>
        <w:rPr>
          <w:i/>
          <w:iCs/>
        </w:rPr>
      </w:pPr>
      <w:r w:rsidRPr="000B0B3E">
        <w:rPr>
          <w:i/>
          <w:iCs/>
        </w:rPr>
        <w:t>python generator.py &lt;lm_type&gt; &lt;N&gt; &lt;corpus_path&gt; &lt;k&gt;</w:t>
      </w:r>
    </w:p>
    <w:p w14:paraId="1664FC0F" w14:textId="77777777" w:rsidR="00DA4EF7" w:rsidRPr="00DA4EF7" w:rsidRDefault="00DA4EF7" w:rsidP="00DA4EF7">
      <w:r w:rsidRPr="00DA4EF7">
        <w:t>where:</w:t>
      </w:r>
    </w:p>
    <w:p w14:paraId="3B2694CE" w14:textId="77777777" w:rsidR="00DA4EF7" w:rsidRPr="00DA4EF7" w:rsidRDefault="00DA4EF7" w:rsidP="00DA4EF7">
      <w:pPr>
        <w:numPr>
          <w:ilvl w:val="0"/>
          <w:numId w:val="8"/>
        </w:numPr>
      </w:pPr>
      <w:r w:rsidRPr="00DA4EF7">
        <w:t>lm_type: 'f' for FFNN, 'r' for RNN, 'l' for LSTM.</w:t>
      </w:r>
    </w:p>
    <w:p w14:paraId="52277601" w14:textId="6F0D9AD1" w:rsidR="00DA4EF7" w:rsidRPr="00DA4EF7" w:rsidRDefault="00DA4EF7" w:rsidP="00DA4EF7">
      <w:pPr>
        <w:numPr>
          <w:ilvl w:val="0"/>
          <w:numId w:val="8"/>
        </w:numPr>
      </w:pPr>
      <w:r w:rsidRPr="00DA4EF7">
        <w:t>N: Context window size (only for FFNN).</w:t>
      </w:r>
      <w:r w:rsidR="00B00845">
        <w:t xml:space="preserve"> If sequence model, any non-negative value works.</w:t>
      </w:r>
    </w:p>
    <w:p w14:paraId="4EE6F607" w14:textId="77777777" w:rsidR="00DA4EF7" w:rsidRPr="00DA4EF7" w:rsidRDefault="00DA4EF7" w:rsidP="00DA4EF7">
      <w:pPr>
        <w:numPr>
          <w:ilvl w:val="0"/>
          <w:numId w:val="8"/>
        </w:numPr>
      </w:pPr>
      <w:r w:rsidRPr="00DA4EF7">
        <w:t>corpus_path: Path to the dataset.</w:t>
      </w:r>
    </w:p>
    <w:p w14:paraId="0368F0F0" w14:textId="06A33751" w:rsidR="00DA4EF7" w:rsidRDefault="00DA4EF7" w:rsidP="00DA4EF7">
      <w:pPr>
        <w:numPr>
          <w:ilvl w:val="0"/>
          <w:numId w:val="8"/>
        </w:numPr>
      </w:pPr>
      <w:r w:rsidRPr="00DA4EF7">
        <w:t>k: Number of top predictions to generate.</w:t>
      </w:r>
    </w:p>
    <w:p w14:paraId="563BA1B5" w14:textId="77777777" w:rsidR="00782E0A" w:rsidRDefault="00782E0A" w:rsidP="00782E0A"/>
    <w:p w14:paraId="2CFD22AC" w14:textId="6B777BEA" w:rsidR="00B00845" w:rsidRDefault="00B00845" w:rsidP="00DA4EF7">
      <w:r>
        <w:t>The last section (commented) summarizes the average perplexity for each combination of (lm_type, N, corpus) and presents in a tabular format.</w:t>
      </w:r>
    </w:p>
    <w:p w14:paraId="696CF3A1" w14:textId="41B23D39" w:rsidR="00B00845" w:rsidRPr="00DA4EF7" w:rsidDel="00D40314" w:rsidRDefault="00B00845" w:rsidP="00DA4EF7">
      <w:pPr>
        <w:rPr>
          <w:del w:id="0" w:author="Naitik Kariwal" w:date="2025-02-08T21:34:00Z" w16du:dateUtc="2025-02-08T16:04:00Z"/>
        </w:rPr>
      </w:pPr>
      <w:r w:rsidRPr="00DA4EF7">
        <w:pict w14:anchorId="46F59BC2">
          <v:rect id="_x0000_i1033" style="width:0;height:1.5pt" o:hralign="center" o:hrstd="t" o:hr="t" fillcolor="#a0a0a0" stroked="f"/>
        </w:pict>
      </w:r>
    </w:p>
    <w:p w14:paraId="4F591B87" w14:textId="66324461" w:rsidR="004A5F12" w:rsidRDefault="00840092">
      <w:pPr>
        <w:rPr>
          <w:b/>
          <w:bCs/>
          <w:sz w:val="24"/>
          <w:szCs w:val="24"/>
          <w:u w:val="single"/>
        </w:rPr>
      </w:pPr>
      <w:r w:rsidRPr="00840092">
        <w:rPr>
          <w:b/>
          <w:bCs/>
          <w:sz w:val="24"/>
          <w:szCs w:val="24"/>
          <w:u w:val="single"/>
        </w:rPr>
        <w:t xml:space="preserve">Results: </w:t>
      </w:r>
    </w:p>
    <w:p w14:paraId="2B543D7C" w14:textId="2C54D335" w:rsidR="00782E0A" w:rsidRPr="000B0B3E" w:rsidRDefault="004A5F12" w:rsidP="000B0B3E">
      <w:pPr>
        <w:jc w:val="center"/>
        <w:rPr>
          <w:b/>
          <w:bCs/>
          <w:sz w:val="24"/>
          <w:szCs w:val="24"/>
          <w:u w:val="single"/>
        </w:rPr>
      </w:pPr>
      <w:r>
        <w:rPr>
          <w:b/>
          <w:bCs/>
          <w:noProof/>
          <w:sz w:val="24"/>
          <w:szCs w:val="24"/>
          <w:u w:val="single"/>
        </w:rPr>
        <w:drawing>
          <wp:inline distT="0" distB="0" distL="0" distR="0" wp14:anchorId="09608E6D" wp14:editId="68577148">
            <wp:extent cx="4477052" cy="1301262"/>
            <wp:effectExtent l="0" t="0" r="0" b="0"/>
            <wp:docPr id="109549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91082" name="Picture 1095491082"/>
                    <pic:cNvPicPr/>
                  </pic:nvPicPr>
                  <pic:blipFill rotWithShape="1">
                    <a:blip r:embed="rId6">
                      <a:extLst>
                        <a:ext uri="{28A0092B-C50C-407E-A947-70E740481C1C}">
                          <a14:useLocalDpi xmlns:a14="http://schemas.microsoft.com/office/drawing/2010/main" val="0"/>
                        </a:ext>
                      </a:extLst>
                    </a:blip>
                    <a:srcRect t="-1" b="-360"/>
                    <a:stretch/>
                  </pic:blipFill>
                  <pic:spPr bwMode="auto">
                    <a:xfrm>
                      <a:off x="0" y="0"/>
                      <a:ext cx="4542640" cy="1320325"/>
                    </a:xfrm>
                    <a:prstGeom prst="rect">
                      <a:avLst/>
                    </a:prstGeom>
                    <a:ln>
                      <a:noFill/>
                    </a:ln>
                    <a:extLst>
                      <a:ext uri="{53640926-AAD7-44D8-BBD7-CCE9431645EC}">
                        <a14:shadowObscured xmlns:a14="http://schemas.microsoft.com/office/drawing/2010/main"/>
                      </a:ext>
                    </a:extLst>
                  </pic:spPr>
                </pic:pic>
              </a:graphicData>
            </a:graphic>
          </wp:inline>
        </w:drawing>
      </w:r>
    </w:p>
    <w:p w14:paraId="2F1F49FD" w14:textId="77777777" w:rsidR="00C64867" w:rsidRDefault="00C64867" w:rsidP="00C64867"/>
    <w:p w14:paraId="41B09A0C" w14:textId="68878280" w:rsidR="00FD5D1D" w:rsidRDefault="00FD5D1D" w:rsidP="00C64867">
      <w:r>
        <w:t xml:space="preserve">The pretrained models can found in the </w:t>
      </w:r>
      <w:hyperlink r:id="rId7" w:history="1">
        <w:r w:rsidRPr="00FD5D1D">
          <w:rPr>
            <w:rStyle w:val="Hyperlink"/>
          </w:rPr>
          <w:t>G-driv</w:t>
        </w:r>
        <w:r w:rsidRPr="00FD5D1D">
          <w:rPr>
            <w:rStyle w:val="Hyperlink"/>
          </w:rPr>
          <w:t>e</w:t>
        </w:r>
        <w:r w:rsidRPr="00FD5D1D">
          <w:rPr>
            <w:rStyle w:val="Hyperlink"/>
          </w:rPr>
          <w:t xml:space="preserve"> link</w:t>
        </w:r>
      </w:hyperlink>
      <w:r>
        <w:t>.</w:t>
      </w:r>
    </w:p>
    <w:p w14:paraId="5805D352" w14:textId="77777777" w:rsidR="00FD5D1D" w:rsidRDefault="00FD5D1D" w:rsidP="00C64867">
      <w:pPr>
        <w:rPr>
          <w:b/>
          <w:bCs/>
          <w:sz w:val="24"/>
          <w:szCs w:val="24"/>
          <w:u w:val="single"/>
        </w:rPr>
      </w:pPr>
    </w:p>
    <w:p w14:paraId="3CED7D32" w14:textId="31A6688E" w:rsidR="00C64867" w:rsidRPr="00C64867" w:rsidRDefault="00C64867" w:rsidP="00C64867">
      <w:pPr>
        <w:rPr>
          <w:b/>
          <w:bCs/>
          <w:sz w:val="24"/>
          <w:szCs w:val="24"/>
          <w:u w:val="single"/>
        </w:rPr>
      </w:pPr>
      <w:r w:rsidRPr="00C64867">
        <w:rPr>
          <w:b/>
          <w:bCs/>
          <w:sz w:val="24"/>
          <w:szCs w:val="24"/>
          <w:u w:val="single"/>
        </w:rPr>
        <w:lastRenderedPageBreak/>
        <w:t>Analysis:</w:t>
      </w:r>
    </w:p>
    <w:p w14:paraId="10337892" w14:textId="1351405F" w:rsidR="00C64867" w:rsidRPr="00C64867" w:rsidRDefault="00C64867" w:rsidP="00C64867">
      <w:r w:rsidRPr="00C64867">
        <w:t>From the perplexity (PPL) values in the table, here are some key observations and inferences:</w:t>
      </w:r>
    </w:p>
    <w:p w14:paraId="21A521F4" w14:textId="77777777" w:rsidR="00C64867" w:rsidRPr="00C64867" w:rsidRDefault="00C64867" w:rsidP="00C64867">
      <w:pPr>
        <w:numPr>
          <w:ilvl w:val="0"/>
          <w:numId w:val="29"/>
        </w:numPr>
      </w:pPr>
      <w:r w:rsidRPr="00C64867">
        <w:t>Higher Perplexity for Ulysses</w:t>
      </w:r>
    </w:p>
    <w:p w14:paraId="571447DC" w14:textId="77777777" w:rsidR="00C64867" w:rsidRPr="00C64867" w:rsidRDefault="00C64867" w:rsidP="00C64867">
      <w:pPr>
        <w:numPr>
          <w:ilvl w:val="1"/>
          <w:numId w:val="29"/>
        </w:numPr>
      </w:pPr>
      <w:r w:rsidRPr="00C64867">
        <w:t>Across all models, Ulysses has significantly higher perplexity values compared to Pride and Prejudice.</w:t>
      </w:r>
    </w:p>
    <w:p w14:paraId="4015A1EE" w14:textId="77777777" w:rsidR="00C64867" w:rsidRPr="00C64867" w:rsidRDefault="00C64867" w:rsidP="00C64867">
      <w:pPr>
        <w:numPr>
          <w:ilvl w:val="1"/>
          <w:numId w:val="29"/>
        </w:numPr>
      </w:pPr>
      <w:r w:rsidRPr="00C64867">
        <w:t>This aligns with the fact that Ulysses has a more complex and less typical sentence structure in English. Models struggle more with predicting the next word due to its unique style.</w:t>
      </w:r>
    </w:p>
    <w:p w14:paraId="18F20D97" w14:textId="77777777" w:rsidR="00C64867" w:rsidRPr="00C64867" w:rsidRDefault="00C64867" w:rsidP="00C64867">
      <w:pPr>
        <w:numPr>
          <w:ilvl w:val="0"/>
          <w:numId w:val="29"/>
        </w:numPr>
      </w:pPr>
      <w:r w:rsidRPr="00C64867">
        <w:t>FFNN vs. RNN vs. LSTM Performance</w:t>
      </w:r>
    </w:p>
    <w:p w14:paraId="19002370" w14:textId="7F30D824" w:rsidR="00C64867" w:rsidRPr="00C64867" w:rsidRDefault="00C64867" w:rsidP="00C64867">
      <w:pPr>
        <w:numPr>
          <w:ilvl w:val="1"/>
          <w:numId w:val="29"/>
        </w:numPr>
      </w:pPr>
      <w:r w:rsidRPr="00C64867">
        <w:t>Feedforward Neural Networks: The FFNN (n=3) performs slightly worse than the n=5</w:t>
      </w:r>
      <w:r>
        <w:t xml:space="preserve"> </w:t>
      </w:r>
      <w:r w:rsidRPr="00C64867">
        <w:t xml:space="preserve">version, indicating </w:t>
      </w:r>
      <w:r>
        <w:t xml:space="preserve">longer context </w:t>
      </w:r>
      <w:r w:rsidRPr="00C64867">
        <w:t>help improve learning.</w:t>
      </w:r>
    </w:p>
    <w:p w14:paraId="355C4167" w14:textId="0E8AA815" w:rsidR="00C64867" w:rsidRPr="00C64867" w:rsidRDefault="00C64867" w:rsidP="00C64867">
      <w:pPr>
        <w:numPr>
          <w:ilvl w:val="1"/>
          <w:numId w:val="29"/>
        </w:numPr>
      </w:pPr>
      <w:r w:rsidRPr="00C64867">
        <w:t xml:space="preserve">Recurrent Neural Networks: RNN performs much worse, particularly for Ulysses, showing that </w:t>
      </w:r>
      <w:r w:rsidR="000A60E2">
        <w:t xml:space="preserve">vanilla </w:t>
      </w:r>
      <w:r w:rsidRPr="00C64867">
        <w:t>RNNs might struggle with long-term dependencies and complex structures.</w:t>
      </w:r>
    </w:p>
    <w:p w14:paraId="2F45CB5C" w14:textId="03B591DD" w:rsidR="00C64867" w:rsidRDefault="00C64867" w:rsidP="00C64867">
      <w:pPr>
        <w:numPr>
          <w:ilvl w:val="1"/>
          <w:numId w:val="29"/>
        </w:numPr>
      </w:pPr>
      <w:r w:rsidRPr="00C64867">
        <w:t xml:space="preserve">Long Short-Term Memory: LSTM has the lowest perplexity among </w:t>
      </w:r>
      <w:r>
        <w:t xml:space="preserve">sequence </w:t>
      </w:r>
      <w:r w:rsidRPr="00C64867">
        <w:t xml:space="preserve">models, indicating its ability to capture long-term dependencies better than a </w:t>
      </w:r>
      <w:r>
        <w:t>vanilla</w:t>
      </w:r>
      <w:r w:rsidRPr="00C64867">
        <w:t xml:space="preserve"> RNN. This is especially </w:t>
      </w:r>
      <w:r w:rsidR="000A60E2">
        <w:t xml:space="preserve">evident </w:t>
      </w:r>
      <w:r w:rsidRPr="00C64867">
        <w:t xml:space="preserve">for </w:t>
      </w:r>
      <w:r w:rsidR="000A60E2">
        <w:t>the Pride and Prejudice corpus that contains longer sentences than Ulysses</w:t>
      </w:r>
      <w:r w:rsidRPr="00C64867">
        <w:t>, where RNN has much higher perplexity than LSTM.</w:t>
      </w:r>
      <w:r w:rsidR="000A60E2">
        <w:t xml:space="preserve"> </w:t>
      </w:r>
    </w:p>
    <w:p w14:paraId="22C6BFCF" w14:textId="52FE5A8E" w:rsidR="009C5793" w:rsidRDefault="00EF6B6A" w:rsidP="009C5793">
      <w:r>
        <w:t xml:space="preserve">Performance </w:t>
      </w:r>
      <w:r w:rsidR="009C5793">
        <w:t xml:space="preserve">Rankings: </w:t>
      </w:r>
    </w:p>
    <w:p w14:paraId="25542F96" w14:textId="3C094B6D" w:rsidR="00EF6B6A" w:rsidRDefault="00EF6B6A" w:rsidP="00EF6B6A">
      <w:pPr>
        <w:jc w:val="center"/>
      </w:pPr>
      <w:r>
        <w:rPr>
          <w:noProof/>
        </w:rPr>
        <w:drawing>
          <wp:inline distT="0" distB="0" distL="0" distR="0" wp14:anchorId="4B9F7032" wp14:editId="0F3D44F2">
            <wp:extent cx="5635786" cy="2980481"/>
            <wp:effectExtent l="0" t="0" r="3175" b="0"/>
            <wp:docPr id="883065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65087" name="Picture 883065087"/>
                    <pic:cNvPicPr/>
                  </pic:nvPicPr>
                  <pic:blipFill rotWithShape="1">
                    <a:blip r:embed="rId8">
                      <a:extLst>
                        <a:ext uri="{28A0092B-C50C-407E-A947-70E740481C1C}">
                          <a14:useLocalDpi xmlns:a14="http://schemas.microsoft.com/office/drawing/2010/main" val="0"/>
                        </a:ext>
                      </a:extLst>
                    </a:blip>
                    <a:srcRect l="908" t="947" r="731" b="1422"/>
                    <a:stretch/>
                  </pic:blipFill>
                  <pic:spPr bwMode="auto">
                    <a:xfrm>
                      <a:off x="0" y="0"/>
                      <a:ext cx="5637480" cy="2981377"/>
                    </a:xfrm>
                    <a:prstGeom prst="rect">
                      <a:avLst/>
                    </a:prstGeom>
                    <a:ln>
                      <a:noFill/>
                    </a:ln>
                    <a:extLst>
                      <a:ext uri="{53640926-AAD7-44D8-BBD7-CCE9431645EC}">
                        <a14:shadowObscured xmlns:a14="http://schemas.microsoft.com/office/drawing/2010/main"/>
                      </a:ext>
                    </a:extLst>
                  </pic:spPr>
                </pic:pic>
              </a:graphicData>
            </a:graphic>
          </wp:inline>
        </w:drawing>
      </w:r>
    </w:p>
    <w:p w14:paraId="3DB93227" w14:textId="77777777" w:rsidR="009C5793" w:rsidRDefault="009C5793" w:rsidP="009C5793">
      <w:pPr>
        <w:pStyle w:val="ListParagraph"/>
        <w:numPr>
          <w:ilvl w:val="0"/>
          <w:numId w:val="32"/>
        </w:numPr>
      </w:pPr>
      <w:r>
        <w:t>FFNN &gt; LSTM &gt; RNN &gt;&gt; Laplace Smoothing &gt; Linear Interpolation &gt; GT (small n)</w:t>
      </w:r>
    </w:p>
    <w:p w14:paraId="0C6B0115" w14:textId="00C18106" w:rsidR="009C5793" w:rsidRDefault="009C5793" w:rsidP="000A60E2">
      <w:pPr>
        <w:pStyle w:val="ListParagraph"/>
        <w:numPr>
          <w:ilvl w:val="0"/>
          <w:numId w:val="32"/>
        </w:numPr>
      </w:pPr>
      <w:r>
        <w:t>FFNN &gt; LSTM &gt; RNN &gt;&gt; Linear Interpolation &gt; GT &gt; Laplace Smoothing (large</w:t>
      </w:r>
      <w:r w:rsidR="00EF6B6A">
        <w:t>r</w:t>
      </w:r>
      <w:r>
        <w:t xml:space="preserve"> n)</w:t>
      </w:r>
    </w:p>
    <w:p w14:paraId="6AA6BDB6" w14:textId="72A3AE84" w:rsidR="000A60E2" w:rsidRDefault="000A60E2" w:rsidP="000A60E2">
      <w:r>
        <w:t xml:space="preserve">Comparison of current LMs with those in A1: </w:t>
      </w:r>
    </w:p>
    <w:p w14:paraId="6D0CFF60" w14:textId="7858F374" w:rsidR="000A60E2" w:rsidRDefault="000A60E2" w:rsidP="000A60E2">
      <w:pPr>
        <w:pStyle w:val="ListParagraph"/>
        <w:numPr>
          <w:ilvl w:val="0"/>
          <w:numId w:val="31"/>
        </w:numPr>
      </w:pPr>
      <w:r>
        <w:t>In A1, we saw that with larger N, test perplexities increased for Laplace Smoothing and Linear Interpolation N-gram models.</w:t>
      </w:r>
      <w:r w:rsidR="005A3699">
        <w:t xml:space="preserve"> </w:t>
      </w:r>
    </w:p>
    <w:p w14:paraId="6DBA2E4A" w14:textId="745206DC" w:rsidR="005A3699" w:rsidRDefault="005A3699" w:rsidP="000A60E2">
      <w:pPr>
        <w:pStyle w:val="ListParagraph"/>
        <w:numPr>
          <w:ilvl w:val="0"/>
          <w:numId w:val="31"/>
        </w:numPr>
      </w:pPr>
      <w:r>
        <w:lastRenderedPageBreak/>
        <w:t>Linear Interpolation performed better than other smoothing techniques.</w:t>
      </w:r>
    </w:p>
    <w:p w14:paraId="651BBDED" w14:textId="1EEAC03E" w:rsidR="005A3699" w:rsidRDefault="005A3699" w:rsidP="000A60E2">
      <w:pPr>
        <w:pStyle w:val="ListParagraph"/>
        <w:numPr>
          <w:ilvl w:val="0"/>
          <w:numId w:val="31"/>
        </w:numPr>
      </w:pPr>
      <w:r>
        <w:t xml:space="preserve">Overfitting is attributed to large difference in train and test perplexities. </w:t>
      </w:r>
    </w:p>
    <w:p w14:paraId="1D631312" w14:textId="50ADDFF9" w:rsidR="005A3699" w:rsidRDefault="005A3699" w:rsidP="000A60E2">
      <w:pPr>
        <w:pStyle w:val="ListParagraph"/>
        <w:numPr>
          <w:ilvl w:val="0"/>
          <w:numId w:val="31"/>
        </w:numPr>
      </w:pPr>
      <w:r>
        <w:t>Current LMs perform better than any previous model (A1) on unseen sentences (lower perplexity). Besides, the models tackle overfitting issue to a great extent.</w:t>
      </w:r>
    </w:p>
    <w:p w14:paraId="23FA9883" w14:textId="16810051" w:rsidR="005A3699" w:rsidRDefault="005A3699" w:rsidP="000A60E2">
      <w:pPr>
        <w:pStyle w:val="ListParagraph"/>
        <w:numPr>
          <w:ilvl w:val="0"/>
          <w:numId w:val="31"/>
        </w:numPr>
      </w:pPr>
      <w:r>
        <w:t>For any model, the perplexity is worse for Ulysses corpus than for Pride and Prejudice.</w:t>
      </w:r>
      <w:r w:rsidR="009C5793">
        <w:t xml:space="preserve"> This is again attributed to the complex linguistic structures.</w:t>
      </w:r>
    </w:p>
    <w:p w14:paraId="7A5312DD" w14:textId="73CA54B8" w:rsidR="009C5793" w:rsidRDefault="009C5793" w:rsidP="009C5793">
      <w:r>
        <w:t xml:space="preserve">Reasons for performance difference: </w:t>
      </w:r>
    </w:p>
    <w:p w14:paraId="45907B1F" w14:textId="3C0F6244" w:rsidR="009C5793" w:rsidRPr="009C5793" w:rsidRDefault="009C5793" w:rsidP="00C34AB4">
      <w:pPr>
        <w:pStyle w:val="ListParagraph"/>
        <w:numPr>
          <w:ilvl w:val="0"/>
          <w:numId w:val="33"/>
        </w:numPr>
      </w:pPr>
      <w:r w:rsidRPr="009C5793">
        <w:t xml:space="preserve">Overfit: </w:t>
      </w:r>
      <w:r w:rsidRPr="009C5793">
        <w:t>N-gram models overfit due to reliance on exact sequence counts. Neural LMs, particularly LSTMs, learn distributed word representations (embeddings) that generalize better, leading to lower perplexities on unseen data.</w:t>
      </w:r>
    </w:p>
    <w:p w14:paraId="7DB82DB1" w14:textId="6CFB30B3" w:rsidR="009C5793" w:rsidRPr="009C5793" w:rsidRDefault="009C5793" w:rsidP="0034321A">
      <w:pPr>
        <w:pStyle w:val="ListParagraph"/>
        <w:numPr>
          <w:ilvl w:val="0"/>
          <w:numId w:val="33"/>
        </w:numPr>
      </w:pPr>
      <w:r w:rsidRPr="009C5793">
        <w:t xml:space="preserve">Context Leverage: </w:t>
      </w:r>
      <w:r w:rsidRPr="009C5793">
        <w:t>Unlike N-gram models, which have a fixed memory windo</w:t>
      </w:r>
      <w:r w:rsidRPr="009C5793">
        <w:t>w,</w:t>
      </w:r>
      <w:r w:rsidRPr="009C5793">
        <w:t xml:space="preserve"> neural models can capture long-range dependencies through hidden states (RNN, LSTM) or deep representation</w:t>
      </w:r>
      <w:r w:rsidRPr="009C5793">
        <w:t>s</w:t>
      </w:r>
      <w:r w:rsidRPr="009C5793">
        <w:t>.</w:t>
      </w:r>
      <w:r w:rsidRPr="009C5793">
        <w:t xml:space="preserve"> </w:t>
      </w:r>
      <w:r w:rsidRPr="009C5793">
        <w:t>This is especially beneficial for complex texts like Ulysses, where sentence structures are less predictable.</w:t>
      </w:r>
    </w:p>
    <w:p w14:paraId="670D4D49" w14:textId="77777777" w:rsidR="008E0BC7" w:rsidRDefault="008E0BC7"/>
    <w:sectPr w:rsidR="008E0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6528"/>
    <w:multiLevelType w:val="hybridMultilevel"/>
    <w:tmpl w:val="0134A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D694F"/>
    <w:multiLevelType w:val="multilevel"/>
    <w:tmpl w:val="75FA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32191"/>
    <w:multiLevelType w:val="multilevel"/>
    <w:tmpl w:val="D2CE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B6111"/>
    <w:multiLevelType w:val="multilevel"/>
    <w:tmpl w:val="4D4A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B23DC"/>
    <w:multiLevelType w:val="multilevel"/>
    <w:tmpl w:val="B0D6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06358"/>
    <w:multiLevelType w:val="multilevel"/>
    <w:tmpl w:val="EFD8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2496F"/>
    <w:multiLevelType w:val="hybridMultilevel"/>
    <w:tmpl w:val="D3421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EA02B3"/>
    <w:multiLevelType w:val="multilevel"/>
    <w:tmpl w:val="68A6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04360"/>
    <w:multiLevelType w:val="multilevel"/>
    <w:tmpl w:val="D91C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B024B"/>
    <w:multiLevelType w:val="multilevel"/>
    <w:tmpl w:val="60F885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40A79"/>
    <w:multiLevelType w:val="multilevel"/>
    <w:tmpl w:val="D3EA5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A529F"/>
    <w:multiLevelType w:val="multilevel"/>
    <w:tmpl w:val="B49E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C7B97"/>
    <w:multiLevelType w:val="multilevel"/>
    <w:tmpl w:val="2312C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AE37C2"/>
    <w:multiLevelType w:val="multilevel"/>
    <w:tmpl w:val="850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4670C"/>
    <w:multiLevelType w:val="multilevel"/>
    <w:tmpl w:val="0CD0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E0A68"/>
    <w:multiLevelType w:val="hybridMultilevel"/>
    <w:tmpl w:val="FCB40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E95765"/>
    <w:multiLevelType w:val="multilevel"/>
    <w:tmpl w:val="29A2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92A53"/>
    <w:multiLevelType w:val="multilevel"/>
    <w:tmpl w:val="D43C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C688A"/>
    <w:multiLevelType w:val="multilevel"/>
    <w:tmpl w:val="6680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473B0B"/>
    <w:multiLevelType w:val="multilevel"/>
    <w:tmpl w:val="C3EA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57D64"/>
    <w:multiLevelType w:val="multilevel"/>
    <w:tmpl w:val="569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B5525C"/>
    <w:multiLevelType w:val="multilevel"/>
    <w:tmpl w:val="D31A0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354E0E"/>
    <w:multiLevelType w:val="multilevel"/>
    <w:tmpl w:val="7B7E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131B43"/>
    <w:multiLevelType w:val="multilevel"/>
    <w:tmpl w:val="1F2C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090A1F"/>
    <w:multiLevelType w:val="multilevel"/>
    <w:tmpl w:val="03E0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C93D65"/>
    <w:multiLevelType w:val="multilevel"/>
    <w:tmpl w:val="392E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E679C3"/>
    <w:multiLevelType w:val="hybridMultilevel"/>
    <w:tmpl w:val="E708E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873222"/>
    <w:multiLevelType w:val="multilevel"/>
    <w:tmpl w:val="F4A8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47AB6"/>
    <w:multiLevelType w:val="multilevel"/>
    <w:tmpl w:val="B028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81346"/>
    <w:multiLevelType w:val="multilevel"/>
    <w:tmpl w:val="2BD6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FA2E87"/>
    <w:multiLevelType w:val="multilevel"/>
    <w:tmpl w:val="5DF6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916B1"/>
    <w:multiLevelType w:val="multilevel"/>
    <w:tmpl w:val="572490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6521C3"/>
    <w:multiLevelType w:val="multilevel"/>
    <w:tmpl w:val="EFF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497307">
    <w:abstractNumId w:val="29"/>
  </w:num>
  <w:num w:numId="2" w16cid:durableId="1487285154">
    <w:abstractNumId w:val="25"/>
  </w:num>
  <w:num w:numId="3" w16cid:durableId="690881694">
    <w:abstractNumId w:val="5"/>
  </w:num>
  <w:num w:numId="4" w16cid:durableId="802697774">
    <w:abstractNumId w:val="17"/>
  </w:num>
  <w:num w:numId="5" w16cid:durableId="487401190">
    <w:abstractNumId w:val="19"/>
  </w:num>
  <w:num w:numId="6" w16cid:durableId="1360886998">
    <w:abstractNumId w:val="27"/>
  </w:num>
  <w:num w:numId="7" w16cid:durableId="1506288301">
    <w:abstractNumId w:val="28"/>
  </w:num>
  <w:num w:numId="8" w16cid:durableId="1356923883">
    <w:abstractNumId w:val="3"/>
  </w:num>
  <w:num w:numId="9" w16cid:durableId="417598251">
    <w:abstractNumId w:val="23"/>
  </w:num>
  <w:num w:numId="10" w16cid:durableId="1085030708">
    <w:abstractNumId w:val="7"/>
  </w:num>
  <w:num w:numId="11" w16cid:durableId="1057825615">
    <w:abstractNumId w:val="14"/>
  </w:num>
  <w:num w:numId="12" w16cid:durableId="1849907192">
    <w:abstractNumId w:val="20"/>
  </w:num>
  <w:num w:numId="13" w16cid:durableId="1612862741">
    <w:abstractNumId w:val="4"/>
  </w:num>
  <w:num w:numId="14" w16cid:durableId="465703371">
    <w:abstractNumId w:val="13"/>
  </w:num>
  <w:num w:numId="15" w16cid:durableId="1293051983">
    <w:abstractNumId w:val="16"/>
  </w:num>
  <w:num w:numId="16" w16cid:durableId="1198740470">
    <w:abstractNumId w:val="22"/>
  </w:num>
  <w:num w:numId="17" w16cid:durableId="9381673">
    <w:abstractNumId w:val="18"/>
  </w:num>
  <w:num w:numId="18" w16cid:durableId="1397971373">
    <w:abstractNumId w:val="30"/>
  </w:num>
  <w:num w:numId="19" w16cid:durableId="335689722">
    <w:abstractNumId w:val="10"/>
  </w:num>
  <w:num w:numId="20" w16cid:durableId="1419591704">
    <w:abstractNumId w:val="1"/>
  </w:num>
  <w:num w:numId="21" w16cid:durableId="1048646708">
    <w:abstractNumId w:val="8"/>
  </w:num>
  <w:num w:numId="22" w16cid:durableId="766391225">
    <w:abstractNumId w:val="12"/>
  </w:num>
  <w:num w:numId="23" w16cid:durableId="1441484991">
    <w:abstractNumId w:val="2"/>
  </w:num>
  <w:num w:numId="24" w16cid:durableId="1286543744">
    <w:abstractNumId w:val="31"/>
  </w:num>
  <w:num w:numId="25" w16cid:durableId="352995423">
    <w:abstractNumId w:val="32"/>
  </w:num>
  <w:num w:numId="26" w16cid:durableId="156850346">
    <w:abstractNumId w:val="9"/>
  </w:num>
  <w:num w:numId="27" w16cid:durableId="3478708">
    <w:abstractNumId w:val="11"/>
  </w:num>
  <w:num w:numId="28" w16cid:durableId="732855026">
    <w:abstractNumId w:val="26"/>
  </w:num>
  <w:num w:numId="29" w16cid:durableId="194854851">
    <w:abstractNumId w:val="21"/>
  </w:num>
  <w:num w:numId="30" w16cid:durableId="693044473">
    <w:abstractNumId w:val="24"/>
  </w:num>
  <w:num w:numId="31" w16cid:durableId="1282228580">
    <w:abstractNumId w:val="6"/>
  </w:num>
  <w:num w:numId="32" w16cid:durableId="1015227980">
    <w:abstractNumId w:val="15"/>
  </w:num>
  <w:num w:numId="33" w16cid:durableId="7256863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itik Kariwal">
    <w15:presenceInfo w15:providerId="Windows Live" w15:userId="5eaa6223f28693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C7"/>
    <w:rsid w:val="00060659"/>
    <w:rsid w:val="000A60E2"/>
    <w:rsid w:val="000B0B3E"/>
    <w:rsid w:val="00162278"/>
    <w:rsid w:val="001D399F"/>
    <w:rsid w:val="00224719"/>
    <w:rsid w:val="00353ECC"/>
    <w:rsid w:val="004A5F12"/>
    <w:rsid w:val="005A3699"/>
    <w:rsid w:val="006C46BE"/>
    <w:rsid w:val="007811DB"/>
    <w:rsid w:val="00782E0A"/>
    <w:rsid w:val="007F00AE"/>
    <w:rsid w:val="00840092"/>
    <w:rsid w:val="008E0BC7"/>
    <w:rsid w:val="00930E8A"/>
    <w:rsid w:val="009C5793"/>
    <w:rsid w:val="00A53DC9"/>
    <w:rsid w:val="00B00845"/>
    <w:rsid w:val="00B613C2"/>
    <w:rsid w:val="00C405B0"/>
    <w:rsid w:val="00C64867"/>
    <w:rsid w:val="00D40314"/>
    <w:rsid w:val="00DA4EF7"/>
    <w:rsid w:val="00E01CC6"/>
    <w:rsid w:val="00EF6B6A"/>
    <w:rsid w:val="00F17775"/>
    <w:rsid w:val="00FD5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C714"/>
  <w15:chartTrackingRefBased/>
  <w15:docId w15:val="{20BBC73A-5A69-4048-9B98-57DBF1D2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845"/>
  </w:style>
  <w:style w:type="paragraph" w:styleId="Heading1">
    <w:name w:val="heading 1"/>
    <w:basedOn w:val="Normal"/>
    <w:next w:val="Normal"/>
    <w:link w:val="Heading1Char"/>
    <w:uiPriority w:val="9"/>
    <w:qFormat/>
    <w:rsid w:val="008E0B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B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B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B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B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B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B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B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B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BC7"/>
    <w:rPr>
      <w:rFonts w:eastAsiaTheme="majorEastAsia" w:cstheme="majorBidi"/>
      <w:color w:val="272727" w:themeColor="text1" w:themeTint="D8"/>
    </w:rPr>
  </w:style>
  <w:style w:type="paragraph" w:styleId="Title">
    <w:name w:val="Title"/>
    <w:basedOn w:val="Normal"/>
    <w:next w:val="Normal"/>
    <w:link w:val="TitleChar"/>
    <w:uiPriority w:val="10"/>
    <w:qFormat/>
    <w:rsid w:val="008E0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BC7"/>
    <w:pPr>
      <w:spacing w:before="160"/>
      <w:jc w:val="center"/>
    </w:pPr>
    <w:rPr>
      <w:i/>
      <w:iCs/>
      <w:color w:val="404040" w:themeColor="text1" w:themeTint="BF"/>
    </w:rPr>
  </w:style>
  <w:style w:type="character" w:customStyle="1" w:styleId="QuoteChar">
    <w:name w:val="Quote Char"/>
    <w:basedOn w:val="DefaultParagraphFont"/>
    <w:link w:val="Quote"/>
    <w:uiPriority w:val="29"/>
    <w:rsid w:val="008E0BC7"/>
    <w:rPr>
      <w:i/>
      <w:iCs/>
      <w:color w:val="404040" w:themeColor="text1" w:themeTint="BF"/>
    </w:rPr>
  </w:style>
  <w:style w:type="paragraph" w:styleId="ListParagraph">
    <w:name w:val="List Paragraph"/>
    <w:basedOn w:val="Normal"/>
    <w:uiPriority w:val="34"/>
    <w:qFormat/>
    <w:rsid w:val="008E0BC7"/>
    <w:pPr>
      <w:ind w:left="720"/>
      <w:contextualSpacing/>
    </w:pPr>
  </w:style>
  <w:style w:type="character" w:styleId="IntenseEmphasis">
    <w:name w:val="Intense Emphasis"/>
    <w:basedOn w:val="DefaultParagraphFont"/>
    <w:uiPriority w:val="21"/>
    <w:qFormat/>
    <w:rsid w:val="008E0BC7"/>
    <w:rPr>
      <w:i/>
      <w:iCs/>
      <w:color w:val="2F5496" w:themeColor="accent1" w:themeShade="BF"/>
    </w:rPr>
  </w:style>
  <w:style w:type="paragraph" w:styleId="IntenseQuote">
    <w:name w:val="Intense Quote"/>
    <w:basedOn w:val="Normal"/>
    <w:next w:val="Normal"/>
    <w:link w:val="IntenseQuoteChar"/>
    <w:uiPriority w:val="30"/>
    <w:qFormat/>
    <w:rsid w:val="008E0B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BC7"/>
    <w:rPr>
      <w:i/>
      <w:iCs/>
      <w:color w:val="2F5496" w:themeColor="accent1" w:themeShade="BF"/>
    </w:rPr>
  </w:style>
  <w:style w:type="character" w:styleId="IntenseReference">
    <w:name w:val="Intense Reference"/>
    <w:basedOn w:val="DefaultParagraphFont"/>
    <w:uiPriority w:val="32"/>
    <w:qFormat/>
    <w:rsid w:val="008E0BC7"/>
    <w:rPr>
      <w:b/>
      <w:bCs/>
      <w:smallCaps/>
      <w:color w:val="2F5496" w:themeColor="accent1" w:themeShade="BF"/>
      <w:spacing w:val="5"/>
    </w:rPr>
  </w:style>
  <w:style w:type="paragraph" w:styleId="Revision">
    <w:name w:val="Revision"/>
    <w:hidden/>
    <w:uiPriority w:val="99"/>
    <w:semiHidden/>
    <w:rsid w:val="00C405B0"/>
    <w:pPr>
      <w:spacing w:after="0" w:line="240" w:lineRule="auto"/>
    </w:pPr>
  </w:style>
  <w:style w:type="paragraph" w:styleId="NormalWeb">
    <w:name w:val="Normal (Web)"/>
    <w:basedOn w:val="Normal"/>
    <w:uiPriority w:val="99"/>
    <w:semiHidden/>
    <w:unhideWhenUsed/>
    <w:rsid w:val="00E01CC6"/>
    <w:rPr>
      <w:rFonts w:ascii="Times New Roman" w:hAnsi="Times New Roman" w:cs="Times New Roman"/>
      <w:sz w:val="24"/>
      <w:szCs w:val="24"/>
    </w:rPr>
  </w:style>
  <w:style w:type="character" w:styleId="Hyperlink">
    <w:name w:val="Hyperlink"/>
    <w:basedOn w:val="DefaultParagraphFont"/>
    <w:uiPriority w:val="99"/>
    <w:unhideWhenUsed/>
    <w:rsid w:val="00FD5D1D"/>
    <w:rPr>
      <w:color w:val="0563C1" w:themeColor="hyperlink"/>
      <w:u w:val="single"/>
    </w:rPr>
  </w:style>
  <w:style w:type="character" w:styleId="UnresolvedMention">
    <w:name w:val="Unresolved Mention"/>
    <w:basedOn w:val="DefaultParagraphFont"/>
    <w:uiPriority w:val="99"/>
    <w:semiHidden/>
    <w:unhideWhenUsed/>
    <w:rsid w:val="00FD5D1D"/>
    <w:rPr>
      <w:color w:val="605E5C"/>
      <w:shd w:val="clear" w:color="auto" w:fill="E1DFDD"/>
    </w:rPr>
  </w:style>
  <w:style w:type="character" w:styleId="FollowedHyperlink">
    <w:name w:val="FollowedHyperlink"/>
    <w:basedOn w:val="DefaultParagraphFont"/>
    <w:uiPriority w:val="99"/>
    <w:semiHidden/>
    <w:unhideWhenUsed/>
    <w:rsid w:val="00FD5D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91651">
      <w:bodyDiv w:val="1"/>
      <w:marLeft w:val="0"/>
      <w:marRight w:val="0"/>
      <w:marTop w:val="0"/>
      <w:marBottom w:val="0"/>
      <w:divBdr>
        <w:top w:val="none" w:sz="0" w:space="0" w:color="auto"/>
        <w:left w:val="none" w:sz="0" w:space="0" w:color="auto"/>
        <w:bottom w:val="none" w:sz="0" w:space="0" w:color="auto"/>
        <w:right w:val="none" w:sz="0" w:space="0" w:color="auto"/>
      </w:divBdr>
    </w:div>
    <w:div w:id="147331680">
      <w:bodyDiv w:val="1"/>
      <w:marLeft w:val="0"/>
      <w:marRight w:val="0"/>
      <w:marTop w:val="0"/>
      <w:marBottom w:val="0"/>
      <w:divBdr>
        <w:top w:val="none" w:sz="0" w:space="0" w:color="auto"/>
        <w:left w:val="none" w:sz="0" w:space="0" w:color="auto"/>
        <w:bottom w:val="none" w:sz="0" w:space="0" w:color="auto"/>
        <w:right w:val="none" w:sz="0" w:space="0" w:color="auto"/>
      </w:divBdr>
    </w:div>
    <w:div w:id="149636389">
      <w:bodyDiv w:val="1"/>
      <w:marLeft w:val="0"/>
      <w:marRight w:val="0"/>
      <w:marTop w:val="0"/>
      <w:marBottom w:val="0"/>
      <w:divBdr>
        <w:top w:val="none" w:sz="0" w:space="0" w:color="auto"/>
        <w:left w:val="none" w:sz="0" w:space="0" w:color="auto"/>
        <w:bottom w:val="none" w:sz="0" w:space="0" w:color="auto"/>
        <w:right w:val="none" w:sz="0" w:space="0" w:color="auto"/>
      </w:divBdr>
    </w:div>
    <w:div w:id="159932142">
      <w:bodyDiv w:val="1"/>
      <w:marLeft w:val="0"/>
      <w:marRight w:val="0"/>
      <w:marTop w:val="0"/>
      <w:marBottom w:val="0"/>
      <w:divBdr>
        <w:top w:val="none" w:sz="0" w:space="0" w:color="auto"/>
        <w:left w:val="none" w:sz="0" w:space="0" w:color="auto"/>
        <w:bottom w:val="none" w:sz="0" w:space="0" w:color="auto"/>
        <w:right w:val="none" w:sz="0" w:space="0" w:color="auto"/>
      </w:divBdr>
    </w:div>
    <w:div w:id="161624683">
      <w:bodyDiv w:val="1"/>
      <w:marLeft w:val="0"/>
      <w:marRight w:val="0"/>
      <w:marTop w:val="0"/>
      <w:marBottom w:val="0"/>
      <w:divBdr>
        <w:top w:val="none" w:sz="0" w:space="0" w:color="auto"/>
        <w:left w:val="none" w:sz="0" w:space="0" w:color="auto"/>
        <w:bottom w:val="none" w:sz="0" w:space="0" w:color="auto"/>
        <w:right w:val="none" w:sz="0" w:space="0" w:color="auto"/>
      </w:divBdr>
    </w:div>
    <w:div w:id="171603312">
      <w:bodyDiv w:val="1"/>
      <w:marLeft w:val="0"/>
      <w:marRight w:val="0"/>
      <w:marTop w:val="0"/>
      <w:marBottom w:val="0"/>
      <w:divBdr>
        <w:top w:val="none" w:sz="0" w:space="0" w:color="auto"/>
        <w:left w:val="none" w:sz="0" w:space="0" w:color="auto"/>
        <w:bottom w:val="none" w:sz="0" w:space="0" w:color="auto"/>
        <w:right w:val="none" w:sz="0" w:space="0" w:color="auto"/>
      </w:divBdr>
    </w:div>
    <w:div w:id="305210259">
      <w:bodyDiv w:val="1"/>
      <w:marLeft w:val="0"/>
      <w:marRight w:val="0"/>
      <w:marTop w:val="0"/>
      <w:marBottom w:val="0"/>
      <w:divBdr>
        <w:top w:val="none" w:sz="0" w:space="0" w:color="auto"/>
        <w:left w:val="none" w:sz="0" w:space="0" w:color="auto"/>
        <w:bottom w:val="none" w:sz="0" w:space="0" w:color="auto"/>
        <w:right w:val="none" w:sz="0" w:space="0" w:color="auto"/>
      </w:divBdr>
    </w:div>
    <w:div w:id="594485393">
      <w:bodyDiv w:val="1"/>
      <w:marLeft w:val="0"/>
      <w:marRight w:val="0"/>
      <w:marTop w:val="0"/>
      <w:marBottom w:val="0"/>
      <w:divBdr>
        <w:top w:val="none" w:sz="0" w:space="0" w:color="auto"/>
        <w:left w:val="none" w:sz="0" w:space="0" w:color="auto"/>
        <w:bottom w:val="none" w:sz="0" w:space="0" w:color="auto"/>
        <w:right w:val="none" w:sz="0" w:space="0" w:color="auto"/>
      </w:divBdr>
    </w:div>
    <w:div w:id="657929696">
      <w:bodyDiv w:val="1"/>
      <w:marLeft w:val="0"/>
      <w:marRight w:val="0"/>
      <w:marTop w:val="0"/>
      <w:marBottom w:val="0"/>
      <w:divBdr>
        <w:top w:val="none" w:sz="0" w:space="0" w:color="auto"/>
        <w:left w:val="none" w:sz="0" w:space="0" w:color="auto"/>
        <w:bottom w:val="none" w:sz="0" w:space="0" w:color="auto"/>
        <w:right w:val="none" w:sz="0" w:space="0" w:color="auto"/>
      </w:divBdr>
    </w:div>
    <w:div w:id="740905742">
      <w:bodyDiv w:val="1"/>
      <w:marLeft w:val="0"/>
      <w:marRight w:val="0"/>
      <w:marTop w:val="0"/>
      <w:marBottom w:val="0"/>
      <w:divBdr>
        <w:top w:val="none" w:sz="0" w:space="0" w:color="auto"/>
        <w:left w:val="none" w:sz="0" w:space="0" w:color="auto"/>
        <w:bottom w:val="none" w:sz="0" w:space="0" w:color="auto"/>
        <w:right w:val="none" w:sz="0" w:space="0" w:color="auto"/>
      </w:divBdr>
      <w:divsChild>
        <w:div w:id="1025905680">
          <w:marLeft w:val="0"/>
          <w:marRight w:val="0"/>
          <w:marTop w:val="0"/>
          <w:marBottom w:val="0"/>
          <w:divBdr>
            <w:top w:val="none" w:sz="0" w:space="0" w:color="auto"/>
            <w:left w:val="none" w:sz="0" w:space="0" w:color="auto"/>
            <w:bottom w:val="none" w:sz="0" w:space="0" w:color="auto"/>
            <w:right w:val="none" w:sz="0" w:space="0" w:color="auto"/>
          </w:divBdr>
          <w:divsChild>
            <w:div w:id="918516088">
              <w:marLeft w:val="0"/>
              <w:marRight w:val="0"/>
              <w:marTop w:val="0"/>
              <w:marBottom w:val="0"/>
              <w:divBdr>
                <w:top w:val="none" w:sz="0" w:space="0" w:color="auto"/>
                <w:left w:val="none" w:sz="0" w:space="0" w:color="auto"/>
                <w:bottom w:val="none" w:sz="0" w:space="0" w:color="auto"/>
                <w:right w:val="none" w:sz="0" w:space="0" w:color="auto"/>
              </w:divBdr>
              <w:divsChild>
                <w:div w:id="20266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28604">
      <w:bodyDiv w:val="1"/>
      <w:marLeft w:val="0"/>
      <w:marRight w:val="0"/>
      <w:marTop w:val="0"/>
      <w:marBottom w:val="0"/>
      <w:divBdr>
        <w:top w:val="none" w:sz="0" w:space="0" w:color="auto"/>
        <w:left w:val="none" w:sz="0" w:space="0" w:color="auto"/>
        <w:bottom w:val="none" w:sz="0" w:space="0" w:color="auto"/>
        <w:right w:val="none" w:sz="0" w:space="0" w:color="auto"/>
      </w:divBdr>
    </w:div>
    <w:div w:id="1166896457">
      <w:bodyDiv w:val="1"/>
      <w:marLeft w:val="0"/>
      <w:marRight w:val="0"/>
      <w:marTop w:val="0"/>
      <w:marBottom w:val="0"/>
      <w:divBdr>
        <w:top w:val="none" w:sz="0" w:space="0" w:color="auto"/>
        <w:left w:val="none" w:sz="0" w:space="0" w:color="auto"/>
        <w:bottom w:val="none" w:sz="0" w:space="0" w:color="auto"/>
        <w:right w:val="none" w:sz="0" w:space="0" w:color="auto"/>
      </w:divBdr>
    </w:div>
    <w:div w:id="1357582720">
      <w:bodyDiv w:val="1"/>
      <w:marLeft w:val="0"/>
      <w:marRight w:val="0"/>
      <w:marTop w:val="0"/>
      <w:marBottom w:val="0"/>
      <w:divBdr>
        <w:top w:val="none" w:sz="0" w:space="0" w:color="auto"/>
        <w:left w:val="none" w:sz="0" w:space="0" w:color="auto"/>
        <w:bottom w:val="none" w:sz="0" w:space="0" w:color="auto"/>
        <w:right w:val="none" w:sz="0" w:space="0" w:color="auto"/>
      </w:divBdr>
    </w:div>
    <w:div w:id="1510176479">
      <w:bodyDiv w:val="1"/>
      <w:marLeft w:val="0"/>
      <w:marRight w:val="0"/>
      <w:marTop w:val="0"/>
      <w:marBottom w:val="0"/>
      <w:divBdr>
        <w:top w:val="none" w:sz="0" w:space="0" w:color="auto"/>
        <w:left w:val="none" w:sz="0" w:space="0" w:color="auto"/>
        <w:bottom w:val="none" w:sz="0" w:space="0" w:color="auto"/>
        <w:right w:val="none" w:sz="0" w:space="0" w:color="auto"/>
      </w:divBdr>
    </w:div>
    <w:div w:id="1701739567">
      <w:bodyDiv w:val="1"/>
      <w:marLeft w:val="0"/>
      <w:marRight w:val="0"/>
      <w:marTop w:val="0"/>
      <w:marBottom w:val="0"/>
      <w:divBdr>
        <w:top w:val="none" w:sz="0" w:space="0" w:color="auto"/>
        <w:left w:val="none" w:sz="0" w:space="0" w:color="auto"/>
        <w:bottom w:val="none" w:sz="0" w:space="0" w:color="auto"/>
        <w:right w:val="none" w:sz="0" w:space="0" w:color="auto"/>
      </w:divBdr>
    </w:div>
    <w:div w:id="1803385105">
      <w:bodyDiv w:val="1"/>
      <w:marLeft w:val="0"/>
      <w:marRight w:val="0"/>
      <w:marTop w:val="0"/>
      <w:marBottom w:val="0"/>
      <w:divBdr>
        <w:top w:val="none" w:sz="0" w:space="0" w:color="auto"/>
        <w:left w:val="none" w:sz="0" w:space="0" w:color="auto"/>
        <w:bottom w:val="none" w:sz="0" w:space="0" w:color="auto"/>
        <w:right w:val="none" w:sz="0" w:space="0" w:color="auto"/>
      </w:divBdr>
      <w:divsChild>
        <w:div w:id="1427312994">
          <w:marLeft w:val="0"/>
          <w:marRight w:val="0"/>
          <w:marTop w:val="0"/>
          <w:marBottom w:val="0"/>
          <w:divBdr>
            <w:top w:val="none" w:sz="0" w:space="0" w:color="auto"/>
            <w:left w:val="none" w:sz="0" w:space="0" w:color="auto"/>
            <w:bottom w:val="none" w:sz="0" w:space="0" w:color="auto"/>
            <w:right w:val="none" w:sz="0" w:space="0" w:color="auto"/>
          </w:divBdr>
          <w:divsChild>
            <w:div w:id="1330061693">
              <w:marLeft w:val="0"/>
              <w:marRight w:val="0"/>
              <w:marTop w:val="0"/>
              <w:marBottom w:val="0"/>
              <w:divBdr>
                <w:top w:val="none" w:sz="0" w:space="0" w:color="auto"/>
                <w:left w:val="none" w:sz="0" w:space="0" w:color="auto"/>
                <w:bottom w:val="none" w:sz="0" w:space="0" w:color="auto"/>
                <w:right w:val="none" w:sz="0" w:space="0" w:color="auto"/>
              </w:divBdr>
              <w:divsChild>
                <w:div w:id="21060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341">
      <w:bodyDiv w:val="1"/>
      <w:marLeft w:val="0"/>
      <w:marRight w:val="0"/>
      <w:marTop w:val="0"/>
      <w:marBottom w:val="0"/>
      <w:divBdr>
        <w:top w:val="none" w:sz="0" w:space="0" w:color="auto"/>
        <w:left w:val="none" w:sz="0" w:space="0" w:color="auto"/>
        <w:bottom w:val="none" w:sz="0" w:space="0" w:color="auto"/>
        <w:right w:val="none" w:sz="0" w:space="0" w:color="auto"/>
      </w:divBdr>
    </w:div>
    <w:div w:id="207408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rive.google.com/drive/folders/1JYJhMr8bpyFOH_TnmZ7z5C0iTQg31JZa?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2D16A-6178-4243-8AE7-654682713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Kariwal</dc:creator>
  <cp:keywords/>
  <dc:description/>
  <cp:lastModifiedBy>Naitik Kariwal</cp:lastModifiedBy>
  <cp:revision>3</cp:revision>
  <cp:lastPrinted>2025-02-10T16:19:00Z</cp:lastPrinted>
  <dcterms:created xsi:type="dcterms:W3CDTF">2025-02-08T14:45:00Z</dcterms:created>
  <dcterms:modified xsi:type="dcterms:W3CDTF">2025-02-10T16:23:00Z</dcterms:modified>
</cp:coreProperties>
</file>